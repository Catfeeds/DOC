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au3ljealorz4" w:id="0"/>
      <w:bookmarkEnd w:id="0"/>
      <w:r w:rsidDel="00000000" w:rsidR="00000000" w:rsidRPr="00000000">
        <w:rPr>
          <w:rtl w:val="0"/>
        </w:rPr>
        <w:t xml:space="preserve"> Coincheckup.com Coin Scoring Formula</w:t>
        <w:br w:type="textWrapping"/>
      </w:r>
      <w:r w:rsidDel="00000000" w:rsidR="00000000" w:rsidRPr="00000000">
        <w:rPr>
          <w:color w:val="ffffff"/>
          <w:sz w:val="40"/>
          <w:szCs w:val="40"/>
          <w:shd w:fill="0aa79d" w:val="clear"/>
          <w:rtl w:val="0"/>
        </w:rPr>
        <w:t xml:space="preserve">Comments are active on this Google Doc,</w:t>
      </w:r>
      <w:r w:rsidDel="00000000" w:rsidR="00000000" w:rsidRPr="00000000">
        <w:rPr>
          <w:color w:val="0aa79d"/>
          <w:sz w:val="40"/>
          <w:szCs w:val="40"/>
          <w:shd w:fill="0aa79d" w:val="clear"/>
          <w:rtl w:val="0"/>
        </w:rPr>
        <w:t xml:space="preserve">.</w:t>
      </w:r>
      <w:r w:rsidDel="00000000" w:rsidR="00000000" w:rsidRPr="00000000">
        <w:rPr>
          <w:color w:val="ffffff"/>
          <w:sz w:val="40"/>
          <w:szCs w:val="40"/>
          <w:shd w:fill="0aa79d" w:val="clear"/>
          <w:rtl w:val="0"/>
        </w:rPr>
        <w:t xml:space="preserve">    </w:t>
        <w:br w:type="textWrapping"/>
        <w:t xml:space="preserve"> So you and the CoinCheckup community can give feedback</w:t>
      </w:r>
      <w:r w:rsidDel="00000000" w:rsidR="00000000" w:rsidRPr="00000000">
        <w:rPr>
          <w:color w:val="0aa79d"/>
          <w:sz w:val="40"/>
          <w:szCs w:val="40"/>
          <w:shd w:fill="0aa79d" w:val="clear"/>
          <w:rtl w:val="0"/>
        </w:rPr>
        <w:t xml:space="preserve">.</w:t>
      </w:r>
      <w:r w:rsidDel="00000000" w:rsidR="00000000" w:rsidRPr="00000000">
        <w:rPr>
          <w:color w:val="ffffff"/>
          <w:sz w:val="40"/>
          <w:szCs w:val="40"/>
          <w:shd w:fill="0aa79d" w:val="clear"/>
          <w:rtl w:val="0"/>
        </w:rPr>
        <w:t xml:space="preserve"> </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sz w:val="40"/>
          <w:szCs w:val="4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sz w:val="40"/>
          <w:szCs w:val="40"/>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129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8hxy5oxa3m8x">
            <w:r w:rsidDel="00000000" w:rsidR="00000000" w:rsidRPr="00000000">
              <w:rPr>
                <w:b w:val="1"/>
                <w:rtl w:val="0"/>
              </w:rPr>
              <w:t xml:space="preserve">Context</w:t>
            </w:r>
          </w:hyperlink>
          <w:r w:rsidDel="00000000" w:rsidR="00000000" w:rsidRPr="00000000">
            <w:rPr>
              <w:b w:val="1"/>
              <w:rtl w:val="0"/>
            </w:rPr>
            <w:tab/>
          </w:r>
          <w:r w:rsidDel="00000000" w:rsidR="00000000" w:rsidRPr="00000000">
            <w:fldChar w:fldCharType="begin"/>
            <w:instrText xml:space="preserve"> PAGEREF _8hxy5oxa3m8x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2960"/>
            </w:tabs>
            <w:spacing w:before="200" w:line="240" w:lineRule="auto"/>
            <w:ind w:left="0" w:firstLine="0"/>
            <w:contextualSpacing w:val="0"/>
            <w:rPr/>
          </w:pPr>
          <w:hyperlink w:anchor="_vg6kigemknw4">
            <w:r w:rsidDel="00000000" w:rsidR="00000000" w:rsidRPr="00000000">
              <w:rPr>
                <w:b w:val="1"/>
                <w:rtl w:val="0"/>
              </w:rPr>
              <w:t xml:space="preserve">New versions of the formula (live as of Dec 2017)</w:t>
            </w:r>
          </w:hyperlink>
          <w:r w:rsidDel="00000000" w:rsidR="00000000" w:rsidRPr="00000000">
            <w:rPr>
              <w:b w:val="1"/>
              <w:rtl w:val="0"/>
            </w:rPr>
            <w:tab/>
          </w:r>
          <w:r w:rsidDel="00000000" w:rsidR="00000000" w:rsidRPr="00000000">
            <w:fldChar w:fldCharType="begin"/>
            <w:instrText xml:space="preserve"> PAGEREF _vg6kigemknw4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2960"/>
            </w:tabs>
            <w:spacing w:before="60" w:line="240" w:lineRule="auto"/>
            <w:ind w:left="360" w:firstLine="0"/>
            <w:contextualSpacing w:val="0"/>
            <w:rPr/>
          </w:pPr>
          <w:hyperlink w:anchor="_2k2p0eu61w39">
            <w:r w:rsidDel="00000000" w:rsidR="00000000" w:rsidRPr="00000000">
              <w:rPr>
                <w:rtl w:val="0"/>
              </w:rPr>
              <w:t xml:space="preserve">Centralized - hierarchical &amp; flat</w:t>
            </w:r>
          </w:hyperlink>
          <w:r w:rsidDel="00000000" w:rsidR="00000000" w:rsidRPr="00000000">
            <w:rPr>
              <w:rtl w:val="0"/>
            </w:rPr>
            <w:tab/>
          </w:r>
          <w:r w:rsidDel="00000000" w:rsidR="00000000" w:rsidRPr="00000000">
            <w:fldChar w:fldCharType="begin"/>
            <w:instrText xml:space="preserve"> PAGEREF _2k2p0eu61w39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2960"/>
            </w:tabs>
            <w:spacing w:before="60" w:line="240" w:lineRule="auto"/>
            <w:ind w:left="360" w:firstLine="0"/>
            <w:contextualSpacing w:val="0"/>
            <w:rPr/>
          </w:pPr>
          <w:hyperlink w:anchor="_2co8ebuih3a8">
            <w:r w:rsidDel="00000000" w:rsidR="00000000" w:rsidRPr="00000000">
              <w:rPr>
                <w:rtl w:val="0"/>
              </w:rPr>
              <w:t xml:space="preserve">Semi-centralized</w:t>
            </w:r>
          </w:hyperlink>
          <w:r w:rsidDel="00000000" w:rsidR="00000000" w:rsidRPr="00000000">
            <w:rPr>
              <w:rtl w:val="0"/>
            </w:rPr>
            <w:tab/>
          </w:r>
          <w:r w:rsidDel="00000000" w:rsidR="00000000" w:rsidRPr="00000000">
            <w:fldChar w:fldCharType="begin"/>
            <w:instrText xml:space="preserve"> PAGEREF _2co8ebuih3a8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2960"/>
            </w:tabs>
            <w:spacing w:before="60" w:line="240" w:lineRule="auto"/>
            <w:ind w:left="360" w:firstLine="0"/>
            <w:contextualSpacing w:val="0"/>
            <w:rPr/>
          </w:pPr>
          <w:hyperlink w:anchor="_uzigxbo07zaq">
            <w:r w:rsidDel="00000000" w:rsidR="00000000" w:rsidRPr="00000000">
              <w:rPr>
                <w:rtl w:val="0"/>
              </w:rPr>
              <w:t xml:space="preserve">Decentralized</w:t>
            </w:r>
          </w:hyperlink>
          <w:r w:rsidDel="00000000" w:rsidR="00000000" w:rsidRPr="00000000">
            <w:rPr>
              <w:rtl w:val="0"/>
            </w:rPr>
            <w:tab/>
          </w:r>
          <w:r w:rsidDel="00000000" w:rsidR="00000000" w:rsidRPr="00000000">
            <w:fldChar w:fldCharType="begin"/>
            <w:instrText xml:space="preserve"> PAGEREF _uzigxbo07zaq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2960"/>
            </w:tabs>
            <w:spacing w:after="80" w:before="60" w:line="240" w:lineRule="auto"/>
            <w:ind w:left="720" w:firstLine="0"/>
            <w:contextualSpacing w:val="0"/>
            <w:rPr/>
          </w:pPr>
          <w:hyperlink w:anchor="_36t4wy9tbwqm">
            <w:r w:rsidDel="00000000" w:rsidR="00000000" w:rsidRPr="00000000">
              <w:rPr>
                <w:rtl w:val="0"/>
              </w:rPr>
              <w:t xml:space="preserve">Old version of formula (deprecated)</w:t>
            </w:r>
          </w:hyperlink>
          <w:r w:rsidDel="00000000" w:rsidR="00000000" w:rsidRPr="00000000">
            <w:rPr>
              <w:rtl w:val="0"/>
            </w:rPr>
            <w:tab/>
          </w:r>
          <w:r w:rsidDel="00000000" w:rsidR="00000000" w:rsidRPr="00000000">
            <w:fldChar w:fldCharType="begin"/>
            <w:instrText xml:space="preserve"> PAGEREF _36t4wy9tbwqm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pStyle w:val="Heading1"/>
        <w:contextualSpacing w:val="0"/>
        <w:jc w:val="center"/>
        <w:rPr>
          <w:color w:val="ffffff"/>
          <w:shd w:fill="0aa79d" w:val="clear"/>
        </w:rPr>
      </w:pPr>
      <w:bookmarkStart w:colFirst="0" w:colLast="0" w:name="_xf1jwew8bajp" w:id="1"/>
      <w:bookmarkEnd w:id="1"/>
      <w:r w:rsidDel="00000000" w:rsidR="00000000" w:rsidRPr="00000000">
        <w:rPr>
          <w:rtl w:val="0"/>
        </w:rPr>
      </w:r>
    </w:p>
    <w:p w:rsidR="00000000" w:rsidDel="00000000" w:rsidP="00000000" w:rsidRDefault="00000000" w:rsidRPr="00000000" w14:paraId="0000000D">
      <w:pPr>
        <w:pStyle w:val="Heading1"/>
        <w:contextualSpacing w:val="0"/>
        <w:rPr/>
      </w:pPr>
      <w:bookmarkStart w:colFirst="0" w:colLast="0" w:name="_md8oslizdcly"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contextualSpacing w:val="0"/>
        <w:rPr/>
      </w:pPr>
      <w:bookmarkStart w:colFirst="0" w:colLast="0" w:name="_8hxy5oxa3m8x" w:id="3"/>
      <w:bookmarkEnd w:id="3"/>
      <w:r w:rsidDel="00000000" w:rsidR="00000000" w:rsidRPr="00000000">
        <w:rPr>
          <w:rtl w:val="0"/>
        </w:rPr>
        <w:t xml:space="preserve">Context </w:t>
      </w:r>
    </w:p>
    <w:p w:rsidR="00000000" w:rsidDel="00000000" w:rsidP="00000000" w:rsidRDefault="00000000" w:rsidRPr="00000000" w14:paraId="0000000F">
      <w:pPr>
        <w:contextualSpacing w:val="0"/>
        <w:rPr/>
      </w:pPr>
      <w:r w:rsidDel="00000000" w:rsidR="00000000" w:rsidRPr="00000000">
        <w:rPr>
          <w:rtl w:val="0"/>
        </w:rPr>
        <w:t xml:space="preserve">It is great to apply the same measurement for everybody however we need to be sure it actually fits. This is why we took the extra step and categorized the coins by governance with the objective of making a formula suited for each governance category. We identified 3 types of governance in the crypto market at the time of this writing. They are described below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b w:val="1"/>
          <w:rtl w:val="0"/>
        </w:rPr>
        <w:t xml:space="preserve">Centralized </w:t>
      </w:r>
      <w:r w:rsidDel="00000000" w:rsidR="00000000" w:rsidRPr="00000000">
        <w:rPr>
          <w:rtl w:val="0"/>
        </w:rPr>
        <w:t xml:space="preserve">- this refers to a coin that is a product of a company. This company operates with a business vision and should be rated taking into account all important aspects of a business - company strength, team, advisory board, product strength, transparency etc.</w:t>
        <w:br w:type="textWrapping"/>
      </w:r>
    </w:p>
    <w:p w:rsidR="00000000" w:rsidDel="00000000" w:rsidP="00000000" w:rsidRDefault="00000000" w:rsidRPr="00000000" w14:paraId="00000012">
      <w:pPr>
        <w:ind w:left="720" w:firstLine="0"/>
        <w:contextualSpacing w:val="0"/>
        <w:rPr/>
      </w:pPr>
      <w:r w:rsidDel="00000000" w:rsidR="00000000" w:rsidRPr="00000000">
        <w:rPr>
          <w:rtl w:val="0"/>
        </w:rPr>
        <w:t xml:space="preserve">For the sake of accuracy we’ve split centralized companies into hierarchical or flat, based on their organizational model, however, this doesn’t reflect on the formula differently as we are looking at executive leadership and technical leadership even though it might not be formalized within the organogram</w:t>
      </w:r>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b w:val="1"/>
          <w:rtl w:val="0"/>
        </w:rPr>
        <w:t xml:space="preserve">Semi-centralized</w:t>
      </w:r>
      <w:r w:rsidDel="00000000" w:rsidR="00000000" w:rsidRPr="00000000">
        <w:rPr>
          <w:rtl w:val="0"/>
        </w:rPr>
        <w:t xml:space="preserve"> - this refers to a coin that is mainly driven by the community, however it has some form of organized backing in the shape of a foundation or leading team/individual standing out in the community that has a weight in the overall decision making. In this case we ta</w:t>
      </w:r>
      <w:r w:rsidDel="00000000" w:rsidR="00000000" w:rsidRPr="00000000">
        <w:rPr>
          <w:rtl w:val="0"/>
        </w:rPr>
        <w:t xml:space="preserve">ke a closer look at the backing organization but we don’t give it the same weight as if we analyzed a company backing a product.</w:t>
      </w:r>
      <w:r w:rsidDel="00000000" w:rsidR="00000000" w:rsidRPr="00000000">
        <w:rPr>
          <w:b w:val="1"/>
          <w:rtl w:val="0"/>
        </w:rPr>
        <w:t xml:space="preserve"> </w:t>
      </w:r>
      <w:r w:rsidDel="00000000" w:rsidR="00000000" w:rsidRPr="00000000">
        <w:rPr>
          <w:rtl w:val="0"/>
        </w:rPr>
        <w:t xml:space="preserve">Performance of the coin itself and the community are also important aspects here.</w:t>
        <w:br w:type="textWrapping"/>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b w:val="1"/>
          <w:rtl w:val="0"/>
        </w:rPr>
        <w:t xml:space="preserve">Decentralized - this refers to coins that are exclusively community driven, </w:t>
      </w:r>
      <w:r w:rsidDel="00000000" w:rsidR="00000000" w:rsidRPr="00000000">
        <w:rPr>
          <w:rtl w:val="0"/>
        </w:rPr>
        <w:t xml:space="preserve">where all aspects related to the project are decided by the community with a form of consensus and there is no central organism which handles part of the decisions on the project. It grows organically and is influenced by market and community. We are focused here mostly on project and its evolution as well as the community and its involvement/backing.</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spacing w:after="180" w:lineRule="auto"/>
        <w:contextualSpacing w:val="0"/>
        <w:rPr/>
      </w:pPr>
      <w:r w:rsidDel="00000000" w:rsidR="00000000" w:rsidRPr="00000000">
        <w:rPr>
          <w:rtl w:val="0"/>
        </w:rPr>
        <w:t xml:space="preserve">When analysing the scores please take into account</w:t>
      </w:r>
    </w:p>
    <w:p w:rsidR="00000000" w:rsidDel="00000000" w:rsidP="00000000" w:rsidRDefault="00000000" w:rsidRPr="00000000" w14:paraId="00000018">
      <w:pPr>
        <w:numPr>
          <w:ilvl w:val="0"/>
          <w:numId w:val="1"/>
        </w:numPr>
        <w:spacing w:after="180" w:lineRule="auto"/>
        <w:ind w:left="720" w:hanging="360"/>
        <w:contextualSpacing w:val="1"/>
        <w:rPr/>
      </w:pPr>
      <w:r w:rsidDel="00000000" w:rsidR="00000000" w:rsidRPr="00000000">
        <w:rPr>
          <w:rtl w:val="0"/>
        </w:rPr>
        <w:t xml:space="preserve">We’re aiming at making the crypto-space more transparent, this is why we’ve shared our formula publicly</w:t>
      </w:r>
    </w:p>
    <w:p w:rsidR="00000000" w:rsidDel="00000000" w:rsidP="00000000" w:rsidRDefault="00000000" w:rsidRPr="00000000" w14:paraId="00000019">
      <w:pPr>
        <w:numPr>
          <w:ilvl w:val="0"/>
          <w:numId w:val="1"/>
        </w:numPr>
        <w:spacing w:after="180" w:lineRule="auto"/>
        <w:ind w:left="720" w:hanging="360"/>
        <w:contextualSpacing w:val="1"/>
        <w:rPr/>
      </w:pPr>
      <w:r w:rsidDel="00000000" w:rsidR="00000000" w:rsidRPr="00000000">
        <w:rPr>
          <w:rtl w:val="0"/>
        </w:rPr>
        <w:t xml:space="preserve">We score based on info listed on official sources of each coin (website, whitepaper, blog, FAQs, bitcointalk thread, etc)</w:t>
      </w:r>
    </w:p>
    <w:p w:rsidR="00000000" w:rsidDel="00000000" w:rsidP="00000000" w:rsidRDefault="00000000" w:rsidRPr="00000000" w14:paraId="0000001A">
      <w:pPr>
        <w:numPr>
          <w:ilvl w:val="0"/>
          <w:numId w:val="1"/>
        </w:numPr>
        <w:spacing w:after="180" w:lineRule="auto"/>
        <w:ind w:left="720" w:hanging="360"/>
        <w:contextualSpacing w:val="1"/>
        <w:rPr/>
      </w:pPr>
      <w:r w:rsidDel="00000000" w:rsidR="00000000" w:rsidRPr="00000000">
        <w:rPr>
          <w:rtl w:val="0"/>
        </w:rPr>
        <w:t xml:space="preserve">If a coin is not transparent about the information and does not make it available publicly this will affect their rating as it cannot get scored. </w:t>
      </w:r>
    </w:p>
    <w:p w:rsidR="00000000" w:rsidDel="00000000" w:rsidP="00000000" w:rsidRDefault="00000000" w:rsidRPr="00000000" w14:paraId="0000001B">
      <w:pPr>
        <w:numPr>
          <w:ilvl w:val="0"/>
          <w:numId w:val="1"/>
        </w:numPr>
        <w:spacing w:after="180" w:lineRule="auto"/>
        <w:ind w:left="720" w:hanging="360"/>
        <w:contextualSpacing w:val="1"/>
        <w:rPr/>
      </w:pPr>
      <w:r w:rsidDel="00000000" w:rsidR="00000000" w:rsidRPr="00000000">
        <w:rPr>
          <w:rtl w:val="0"/>
        </w:rPr>
        <w:t xml:space="preserve">We use statistical percentiles for most of the dimensions where this applies, so we eliminate the bias of setting fixed ranges. This way we can compare coins with each other and allow the industry to raise the bar by itself</w:t>
      </w:r>
    </w:p>
    <w:p w:rsidR="00000000" w:rsidDel="00000000" w:rsidP="00000000" w:rsidRDefault="00000000" w:rsidRPr="00000000" w14:paraId="0000001C">
      <w:pPr>
        <w:numPr>
          <w:ilvl w:val="0"/>
          <w:numId w:val="1"/>
        </w:numPr>
        <w:spacing w:after="180" w:lineRule="auto"/>
        <w:ind w:left="720" w:hanging="360"/>
        <w:contextualSpacing w:val="1"/>
        <w:rPr/>
      </w:pPr>
      <w:r w:rsidDel="00000000" w:rsidR="00000000" w:rsidRPr="00000000">
        <w:rPr>
          <w:rtl w:val="0"/>
        </w:rPr>
        <w:t xml:space="preserve">We offer all of our users the possibility request changes to coin information as long as it can be publicly verified</w:t>
      </w:r>
    </w:p>
    <w:p w:rsidR="00000000" w:rsidDel="00000000" w:rsidP="00000000" w:rsidRDefault="00000000" w:rsidRPr="00000000" w14:paraId="0000001D">
      <w:pPr>
        <w:numPr>
          <w:ilvl w:val="0"/>
          <w:numId w:val="1"/>
        </w:numPr>
        <w:spacing w:after="180" w:lineRule="auto"/>
        <w:ind w:left="720" w:hanging="360"/>
        <w:contextualSpacing w:val="1"/>
        <w:rPr/>
      </w:pPr>
      <w:r w:rsidDel="00000000" w:rsidR="00000000" w:rsidRPr="00000000">
        <w:rPr>
          <w:rtl w:val="0"/>
        </w:rPr>
        <w:t xml:space="preserve">We believe coins should be transparent in communication with their users, thus we score this</w:t>
      </w:r>
    </w:p>
    <w:p w:rsidR="00000000" w:rsidDel="00000000" w:rsidP="00000000" w:rsidRDefault="00000000" w:rsidRPr="00000000" w14:paraId="0000001E">
      <w:pPr>
        <w:numPr>
          <w:ilvl w:val="0"/>
          <w:numId w:val="1"/>
        </w:numPr>
        <w:spacing w:after="180" w:lineRule="auto"/>
        <w:ind w:left="720" w:hanging="360"/>
        <w:contextualSpacing w:val="1"/>
        <w:rPr/>
      </w:pPr>
      <w:r w:rsidDel="00000000" w:rsidR="00000000" w:rsidRPr="00000000">
        <w:rPr>
          <w:rtl w:val="0"/>
        </w:rPr>
        <w:t xml:space="preserve">We believe coins should keep their followers updated with progress on their projects thus we track this</w:t>
      </w:r>
    </w:p>
    <w:p w:rsidR="00000000" w:rsidDel="00000000" w:rsidP="00000000" w:rsidRDefault="00000000" w:rsidRPr="00000000" w14:paraId="0000001F">
      <w:pPr>
        <w:numPr>
          <w:ilvl w:val="0"/>
          <w:numId w:val="1"/>
        </w:numPr>
        <w:spacing w:after="180" w:lineRule="auto"/>
        <w:ind w:left="720" w:hanging="360"/>
        <w:contextualSpacing w:val="1"/>
        <w:rPr/>
      </w:pPr>
      <w:r w:rsidDel="00000000" w:rsidR="00000000" w:rsidRPr="00000000">
        <w:rPr>
          <w:rtl w:val="0"/>
        </w:rPr>
        <w:t xml:space="preserve">We believe that for centralized/semi-centralized coins, team &amp; advisors behind a coin play a significant role in completing the milestones ,thus we look at them from both structure and experience perspective</w:t>
      </w:r>
    </w:p>
    <w:p w:rsidR="00000000" w:rsidDel="00000000" w:rsidP="00000000" w:rsidRDefault="00000000" w:rsidRPr="00000000" w14:paraId="00000020">
      <w:pPr>
        <w:numPr>
          <w:ilvl w:val="0"/>
          <w:numId w:val="1"/>
        </w:numPr>
        <w:spacing w:after="180" w:lineRule="auto"/>
        <w:ind w:left="720" w:hanging="360"/>
        <w:contextualSpacing w:val="1"/>
        <w:rPr/>
      </w:pPr>
      <w:r w:rsidDel="00000000" w:rsidR="00000000" w:rsidRPr="00000000">
        <w:rPr>
          <w:rtl w:val="0"/>
        </w:rPr>
        <w:t xml:space="preserve">We look at the Github activity so that we are sure that the development activity is sustained throughout the project</w:t>
      </w:r>
    </w:p>
    <w:p w:rsidR="00000000" w:rsidDel="00000000" w:rsidP="00000000" w:rsidRDefault="00000000" w:rsidRPr="00000000" w14:paraId="00000021">
      <w:pPr>
        <w:numPr>
          <w:ilvl w:val="0"/>
          <w:numId w:val="1"/>
        </w:numPr>
        <w:spacing w:after="180" w:lineRule="auto"/>
        <w:ind w:left="720" w:hanging="360"/>
        <w:contextualSpacing w:val="1"/>
        <w:rPr/>
      </w:pPr>
      <w:r w:rsidDel="00000000" w:rsidR="00000000" w:rsidRPr="00000000">
        <w:rPr>
          <w:rtl w:val="0"/>
        </w:rPr>
        <w:t xml:space="preserve">We look at both product itself but also at the coin strength compared to how all others perform in the market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pStyle w:val="Heading1"/>
        <w:contextualSpacing w:val="0"/>
        <w:rPr/>
      </w:pPr>
      <w:bookmarkStart w:colFirst="0" w:colLast="0" w:name="_vg6kigemknw4" w:id="4"/>
      <w:bookmarkEnd w:id="4"/>
      <w:r w:rsidDel="00000000" w:rsidR="00000000" w:rsidRPr="00000000">
        <w:rPr>
          <w:rtl w:val="0"/>
        </w:rPr>
        <w:t xml:space="preserve">N</w:t>
      </w:r>
      <w:r w:rsidDel="00000000" w:rsidR="00000000" w:rsidRPr="00000000">
        <w:rPr>
          <w:rtl w:val="0"/>
        </w:rPr>
        <w:t xml:space="preserve">ew versions of the formula (live as of Dec 2017)</w:t>
      </w:r>
    </w:p>
    <w:p w:rsidR="00000000" w:rsidDel="00000000" w:rsidP="00000000" w:rsidRDefault="00000000" w:rsidRPr="00000000" w14:paraId="00000025">
      <w:pPr>
        <w:pStyle w:val="Heading2"/>
        <w:contextualSpacing w:val="0"/>
        <w:rPr>
          <w:b w:val="1"/>
        </w:rPr>
      </w:pPr>
      <w:bookmarkStart w:colFirst="0" w:colLast="0" w:name="_2k2p0eu61w39" w:id="5"/>
      <w:bookmarkEnd w:id="5"/>
      <w:commentRangeStart w:id="0"/>
      <w:commentRangeStart w:id="1"/>
      <w:commentRangeStart w:id="2"/>
      <w:commentRangeStart w:id="3"/>
      <w:r w:rsidDel="00000000" w:rsidR="00000000" w:rsidRPr="00000000">
        <w:rPr>
          <w:b w:val="1"/>
          <w:rtl w:val="0"/>
        </w:rPr>
        <w:t xml:space="preserve">Centralized - hierarchical &amp; flat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tbl>
      <w:tblPr>
        <w:tblStyle w:val="Table1"/>
        <w:tblW w:w="12615.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365"/>
        <w:gridCol w:w="2205"/>
        <w:gridCol w:w="1335"/>
        <w:gridCol w:w="4245"/>
        <w:tblGridChange w:id="0">
          <w:tblGrid>
            <w:gridCol w:w="465"/>
            <w:gridCol w:w="4365"/>
            <w:gridCol w:w="2205"/>
            <w:gridCol w:w="1335"/>
            <w:gridCol w:w="4245"/>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18"/>
                <w:szCs w:val="18"/>
              </w:rPr>
            </w:pPr>
            <w:r w:rsidDel="00000000" w:rsidR="00000000" w:rsidRPr="00000000">
              <w:rPr>
                <w:sz w:val="18"/>
                <w:szCs w:val="18"/>
                <w:rtl w:val="0"/>
              </w:rPr>
              <w:t xml:space="preserve">Criterion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sz w:val="18"/>
                <w:szCs w:val="18"/>
              </w:rPr>
            </w:pPr>
            <w:r w:rsidDel="00000000" w:rsidR="00000000" w:rsidRPr="00000000">
              <w:rPr>
                <w:sz w:val="18"/>
                <w:szCs w:val="18"/>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sz w:val="18"/>
                <w:szCs w:val="18"/>
              </w:rPr>
            </w:pPr>
            <w:r w:rsidDel="00000000" w:rsidR="00000000" w:rsidRPr="00000000">
              <w:rPr>
                <w:sz w:val="18"/>
                <w:szCs w:val="18"/>
                <w:rtl w:val="0"/>
              </w:rPr>
              <w:t xml:space="preserve">Points (out of 100)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b w:val="1"/>
                <w:sz w:val="18"/>
                <w:szCs w:val="18"/>
              </w:rPr>
            </w:pPr>
            <w:r w:rsidDel="00000000" w:rsidR="00000000" w:rsidRPr="00000000">
              <w:rPr>
                <w:b w:val="1"/>
                <w:sz w:val="18"/>
                <w:szCs w:val="18"/>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Communication abilities with the team/company</w:t>
            </w:r>
            <w:r w:rsidDel="00000000" w:rsidR="00000000" w:rsidRPr="00000000">
              <w:rPr>
                <w:b w:val="1"/>
                <w:color w:val="ff0000"/>
                <w:sz w:val="18"/>
                <w:szCs w:val="18"/>
                <w:rtl w:val="0"/>
              </w:rPr>
              <w:t xml:space="preserve"> 7%*</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sz w:val="18"/>
                <w:szCs w:val="18"/>
              </w:rPr>
            </w:pPr>
            <w:r w:rsidDel="00000000" w:rsidR="00000000" w:rsidRPr="00000000">
              <w:rPr>
                <w:sz w:val="18"/>
                <w:szCs w:val="1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r w:rsidDel="00000000" w:rsidR="00000000" w:rsidRPr="00000000">
              <w:rPr>
                <w:sz w:val="18"/>
                <w:szCs w:val="18"/>
                <w:rtl w:val="0"/>
              </w:rPr>
              <w:br w:type="textWrapping"/>
              <w:t xml:space="preserve">Slack, Telegram, Discord</w:t>
              <w:br w:type="textWrapping"/>
            </w: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slack_url</w:t>
              <w:br w:type="textWrapping"/>
              <w:t xml:space="preserve">telegram_url</w:t>
              <w:br w:type="textWrapping"/>
              <w:t xml:space="preserve">other_social_url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sz w:val="18"/>
                <w:szCs w:val="18"/>
              </w:rPr>
            </w:pPr>
            <w:r w:rsidDel="00000000" w:rsidR="00000000" w:rsidRPr="00000000">
              <w:rPr>
                <w:b w:val="1"/>
                <w:sz w:val="18"/>
                <w:szCs w:val="18"/>
                <w:rtl w:val="0"/>
              </w:rPr>
              <w:t xml:space="preserve">70 </w:t>
            </w:r>
            <w:r w:rsidDel="00000000" w:rsidR="00000000" w:rsidRPr="00000000">
              <w:rPr>
                <w:sz w:val="18"/>
                <w:szCs w:val="18"/>
                <w:rtl w:val="0"/>
              </w:rPr>
              <w:t xml:space="preserve">ANY NOT EMPTY</w:t>
            </w:r>
          </w:p>
          <w:p w:rsidR="00000000" w:rsidDel="00000000" w:rsidP="00000000" w:rsidRDefault="00000000" w:rsidRPr="00000000" w14:paraId="0000003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sz w:val="18"/>
                <w:szCs w:val="18"/>
              </w:rPr>
            </w:pPr>
            <w:r w:rsidDel="00000000" w:rsidR="00000000" w:rsidRPr="00000000">
              <w:rPr>
                <w:sz w:val="18"/>
                <w:szCs w:val="18"/>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p>
          <w:p w:rsidR="00000000" w:rsidDel="00000000" w:rsidP="00000000" w:rsidRDefault="00000000" w:rsidRPr="00000000" w14:paraId="00000039">
            <w:pPr>
              <w:widowControl w:val="0"/>
              <w:spacing w:line="240" w:lineRule="auto"/>
              <w:contextualSpacing w:val="0"/>
              <w:rPr>
                <w:sz w:val="18"/>
                <w:szCs w:val="18"/>
              </w:rPr>
            </w:pPr>
            <w:r w:rsidDel="00000000" w:rsidR="00000000" w:rsidRPr="00000000">
              <w:rPr>
                <w:sz w:val="18"/>
                <w:szCs w:val="18"/>
                <w:rtl w:val="0"/>
              </w:rPr>
              <w:t xml:space="preserve">Contact form, Email address</w:t>
            </w:r>
          </w:p>
          <w:p w:rsidR="00000000" w:rsidDel="00000000" w:rsidP="00000000" w:rsidRDefault="00000000" w:rsidRPr="00000000" w14:paraId="0000003A">
            <w:pPr>
              <w:widowControl w:val="0"/>
              <w:spacing w:line="240" w:lineRule="auto"/>
              <w:contextualSpacing w:val="0"/>
              <w:rPr>
                <w:b w:val="1"/>
                <w:i w:val="1"/>
                <w:sz w:val="18"/>
                <w:szCs w:val="18"/>
              </w:rPr>
            </w:pP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contact_email</w:t>
              <w:br w:type="textWrapping"/>
              <w:t xml:space="preserve">contact_form_url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ANY NOT EMPTY</w:t>
            </w:r>
          </w:p>
          <w:p w:rsidR="00000000" w:rsidDel="00000000" w:rsidP="00000000" w:rsidRDefault="00000000" w:rsidRPr="00000000" w14:paraId="0000003E">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center"/>
              <w:rPr>
                <w:b w:val="1"/>
                <w:sz w:val="18"/>
                <w:szCs w:val="18"/>
              </w:rPr>
            </w:pPr>
            <w:r w:rsidDel="00000000" w:rsidR="00000000" w:rsidRPr="00000000">
              <w:rPr>
                <w:b w:val="1"/>
                <w:sz w:val="18"/>
                <w:szCs w:val="18"/>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Active on social media </w:t>
            </w:r>
            <w:r w:rsidDel="00000000" w:rsidR="00000000" w:rsidRPr="00000000">
              <w:rPr>
                <w:b w:val="1"/>
                <w:color w:val="ff0000"/>
                <w:sz w:val="18"/>
                <w:szCs w:val="18"/>
                <w:rtl w:val="0"/>
              </w:rPr>
              <w:t xml:space="preserve">7%*</w:t>
            </w:r>
            <w:commentRangeStart w:id="4"/>
            <w:commentRangeStart w:id="5"/>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sz w:val="18"/>
                <w:szCs w:val="18"/>
              </w:rPr>
            </w:pPr>
            <w:r w:rsidDel="00000000" w:rsidR="00000000" w:rsidRPr="00000000">
              <w:rPr>
                <w:sz w:val="18"/>
                <w:szCs w:val="18"/>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i w:val="1"/>
                <w:sz w:val="18"/>
                <w:szCs w:val="18"/>
              </w:rPr>
            </w:pPr>
            <w:r w:rsidDel="00000000" w:rsidR="00000000" w:rsidRPr="00000000">
              <w:rPr>
                <w:sz w:val="18"/>
                <w:szCs w:val="18"/>
                <w:rtl w:val="0"/>
              </w:rPr>
              <w:t xml:space="preserve">Activity on Blog</w:t>
              <w:br w:type="textWrapping"/>
            </w:r>
            <w:r w:rsidDel="00000000" w:rsidR="00000000" w:rsidRPr="00000000">
              <w:rPr>
                <w:i w:val="1"/>
                <w:sz w:val="18"/>
                <w:szCs w:val="18"/>
                <w:rtl w:val="0"/>
              </w:rPr>
              <w:t xml:space="preserve">Posting every 10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posting_frequently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049">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sz w:val="18"/>
                <w:szCs w:val="18"/>
              </w:rPr>
            </w:pPr>
            <w:r w:rsidDel="00000000" w:rsidR="00000000" w:rsidRPr="00000000">
              <w:rPr>
                <w:sz w:val="18"/>
                <w:szCs w:val="18"/>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sz w:val="18"/>
                <w:szCs w:val="18"/>
              </w:rPr>
            </w:pPr>
            <w:r w:rsidDel="00000000" w:rsidR="00000000" w:rsidRPr="00000000">
              <w:rPr>
                <w:sz w:val="18"/>
                <w:szCs w:val="18"/>
                <w:rtl w:val="0"/>
              </w:rPr>
              <w:t xml:space="preserve">Activity on FB</w:t>
              <w:br w:type="textWrapping"/>
            </w:r>
            <w:r w:rsidDel="00000000" w:rsidR="00000000" w:rsidRPr="00000000">
              <w:rPr>
                <w:i w:val="1"/>
                <w:sz w:val="18"/>
                <w:szCs w:val="18"/>
                <w:rtl w:val="0"/>
              </w:rPr>
              <w:t xml:space="preserve">Posting every 3 days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04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sz w:val="18"/>
                <w:szCs w:val="18"/>
              </w:rPr>
            </w:pPr>
            <w:r w:rsidDel="00000000" w:rsidR="00000000" w:rsidRPr="00000000">
              <w:rPr>
                <w:sz w:val="18"/>
                <w:szCs w:val="18"/>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sz w:val="18"/>
                <w:szCs w:val="18"/>
              </w:rPr>
            </w:pPr>
            <w:r w:rsidDel="00000000" w:rsidR="00000000" w:rsidRPr="00000000">
              <w:rPr>
                <w:sz w:val="18"/>
                <w:szCs w:val="18"/>
                <w:rtl w:val="0"/>
              </w:rPr>
              <w:t xml:space="preserve">Activity on Twitter</w:t>
              <w:br w:type="textWrapping"/>
            </w:r>
            <w:r w:rsidDel="00000000" w:rsidR="00000000" w:rsidRPr="00000000">
              <w:rPr>
                <w:i w:val="1"/>
                <w:sz w:val="18"/>
                <w:szCs w:val="18"/>
                <w:rtl w:val="0"/>
              </w:rPr>
              <w:t xml:space="preserve">Posting every 3 days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055">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sz w:val="18"/>
                <w:szCs w:val="18"/>
              </w:rPr>
            </w:pPr>
            <w:r w:rsidDel="00000000" w:rsidR="00000000" w:rsidRPr="00000000">
              <w:rPr>
                <w:sz w:val="18"/>
                <w:szCs w:val="18"/>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sz w:val="18"/>
                <w:szCs w:val="18"/>
              </w:rPr>
            </w:pPr>
            <w:r w:rsidDel="00000000" w:rsidR="00000000" w:rsidRPr="00000000">
              <w:rPr>
                <w:sz w:val="18"/>
                <w:szCs w:val="18"/>
                <w:rtl w:val="0"/>
              </w:rPr>
              <w:t xml:space="preserve">Existing youtube channel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youtube_url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not blank</w:t>
            </w:r>
          </w:p>
          <w:p w:rsidR="00000000" w:rsidDel="00000000" w:rsidP="00000000" w:rsidRDefault="00000000" w:rsidRPr="00000000" w14:paraId="0000005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blank, n/a,can’t trace back etc</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sz w:val="18"/>
                <w:szCs w:val="18"/>
              </w:rPr>
            </w:pPr>
            <w:r w:rsidDel="00000000" w:rsidR="00000000" w:rsidRPr="00000000">
              <w:rPr>
                <w:sz w:val="18"/>
                <w:szCs w:val="18"/>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sz w:val="18"/>
                <w:szCs w:val="18"/>
              </w:rPr>
            </w:pPr>
            <w:r w:rsidDel="00000000" w:rsidR="00000000" w:rsidRPr="00000000">
              <w:rPr>
                <w:sz w:val="18"/>
                <w:szCs w:val="18"/>
                <w:rtl w:val="0"/>
              </w:rPr>
              <w:t xml:space="preserve">Activity on youtube</w:t>
              <w:br w:type="textWrapping"/>
            </w:r>
            <w:r w:rsidDel="00000000" w:rsidR="00000000" w:rsidRPr="00000000">
              <w:rPr>
                <w:i w:val="1"/>
                <w:sz w:val="18"/>
                <w:szCs w:val="18"/>
                <w:rtl w:val="0"/>
              </w:rPr>
              <w:t xml:space="preserve">Posting every 7 days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Consolas" w:cs="Consolas" w:eastAsia="Consolas" w:hAnsi="Consolas"/>
                <w:sz w:val="18"/>
                <w:szCs w:val="18"/>
              </w:rPr>
            </w:pPr>
            <w:r w:rsidDel="00000000" w:rsidR="00000000" w:rsidRPr="00000000">
              <w:rPr>
                <w:sz w:val="20"/>
                <w:szCs w:val="20"/>
                <w:highlight w:val="white"/>
                <w:rtl w:val="0"/>
              </w:rPr>
              <w:t xml:space="preserve">social_freq_youtube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YES</w:t>
            </w:r>
          </w:p>
          <w:p w:rsidR="00000000" w:rsidDel="00000000" w:rsidP="00000000" w:rsidRDefault="00000000" w:rsidRPr="00000000" w14:paraId="00000061">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b w:val="1"/>
                <w:sz w:val="18"/>
                <w:szCs w:val="18"/>
              </w:rPr>
            </w:pPr>
            <w:r w:rsidDel="00000000" w:rsidR="00000000" w:rsidRPr="00000000">
              <w:rPr>
                <w:b w:val="1"/>
                <w:sz w:val="18"/>
                <w:szCs w:val="18"/>
                <w:rtl w:val="0"/>
              </w:rPr>
              <w:t xml:space="preserve">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Team strength </w:t>
            </w:r>
            <w:r w:rsidDel="00000000" w:rsidR="00000000" w:rsidRPr="00000000">
              <w:rPr>
                <w:b w:val="1"/>
                <w:color w:val="ff0000"/>
                <w:sz w:val="18"/>
                <w:szCs w:val="18"/>
                <w:rtl w:val="0"/>
              </w:rPr>
              <w:t xml:space="preserve">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sz w:val="18"/>
                <w:szCs w:val="18"/>
              </w:rPr>
            </w:pPr>
            <w:r w:rsidDel="00000000" w:rsidR="00000000" w:rsidRPr="00000000">
              <w:rPr>
                <w:sz w:val="18"/>
                <w:szCs w:val="1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b w:val="1"/>
                <w:i w:val="1"/>
                <w:sz w:val="18"/>
                <w:szCs w:val="18"/>
              </w:rPr>
            </w:pPr>
            <w:r w:rsidDel="00000000" w:rsidR="00000000" w:rsidRPr="00000000">
              <w:rPr>
                <w:sz w:val="18"/>
                <w:szCs w:val="18"/>
                <w:rtl w:val="0"/>
              </w:rPr>
              <w:t xml:space="preserve">Executive lead (CEO, COO, executive lead, founder, managing partner, etc) who managed multi million dollar companies.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ceo_million_dollar_prior_engagement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w:t>
            </w:r>
            <w:r w:rsidDel="00000000" w:rsidR="00000000" w:rsidRPr="00000000">
              <w:rPr>
                <w:sz w:val="18"/>
                <w:szCs w:val="18"/>
                <w:rtl w:val="0"/>
              </w:rPr>
              <w:t xml:space="preserve">YES</w:t>
            </w:r>
            <w:commentRangeStart w:id="6"/>
            <w:r w:rsidDel="00000000" w:rsidR="00000000" w:rsidRPr="00000000">
              <w:rPr>
                <w:rtl w:val="0"/>
              </w:rPr>
            </w:r>
          </w:p>
          <w:p w:rsidR="00000000" w:rsidDel="00000000" w:rsidP="00000000" w:rsidRDefault="00000000" w:rsidRPr="00000000" w14:paraId="0000006C">
            <w:pPr>
              <w:widowControl w:val="0"/>
              <w:spacing w:line="240" w:lineRule="auto"/>
              <w:contextualSpacing w:val="0"/>
              <w:rPr>
                <w:sz w:val="18"/>
                <w:szCs w:val="18"/>
              </w:rPr>
            </w:pPr>
            <w:commentRangeEnd w:id="6"/>
            <w:r w:rsidDel="00000000" w:rsidR="00000000" w:rsidRPr="00000000">
              <w:commentReference w:id="6"/>
            </w:r>
            <w:r w:rsidDel="00000000" w:rsidR="00000000" w:rsidRPr="00000000">
              <w:rPr>
                <w:b w:val="1"/>
                <w:sz w:val="18"/>
                <w:szCs w:val="18"/>
                <w:rtl w:val="0"/>
              </w:rPr>
              <w:t xml:space="preserve"> 0 </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sz w:val="18"/>
                <w:szCs w:val="18"/>
              </w:rPr>
            </w:pPr>
            <w:r w:rsidDel="00000000" w:rsidR="00000000" w:rsidRPr="00000000">
              <w:rPr>
                <w:sz w:val="18"/>
                <w:szCs w:val="1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i w:val="1"/>
                <w:sz w:val="18"/>
                <w:szCs w:val="18"/>
              </w:rPr>
            </w:pPr>
            <w:r w:rsidDel="00000000" w:rsidR="00000000" w:rsidRPr="00000000">
              <w:rPr>
                <w:sz w:val="18"/>
                <w:szCs w:val="18"/>
                <w:rtl w:val="0"/>
              </w:rPr>
              <w:t xml:space="preserve">Tech lead who managed million dollar projects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cto_million_dollar_prior_engagement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07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sz w:val="18"/>
                <w:szCs w:val="18"/>
              </w:rPr>
            </w:pPr>
            <w:r w:rsidDel="00000000" w:rsidR="00000000" w:rsidRPr="00000000">
              <w:rPr>
                <w:sz w:val="18"/>
                <w:szCs w:val="18"/>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sz w:val="18"/>
                <w:szCs w:val="18"/>
              </w:rPr>
            </w:pPr>
            <w:r w:rsidDel="00000000" w:rsidR="00000000" w:rsidRPr="00000000">
              <w:rPr>
                <w:sz w:val="18"/>
                <w:szCs w:val="18"/>
                <w:rtl w:val="0"/>
              </w:rPr>
              <w:t xml:space="preserve">Exec lead years of experience at executive 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ceo_years_c_level_experience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10+ years</w:t>
            </w:r>
          </w:p>
          <w:p w:rsidR="00000000" w:rsidDel="00000000" w:rsidP="00000000" w:rsidRDefault="00000000" w:rsidRPr="00000000" w14:paraId="00000078">
            <w:pPr>
              <w:widowControl w:val="0"/>
              <w:spacing w:line="240" w:lineRule="auto"/>
              <w:contextualSpacing w:val="0"/>
              <w:rPr>
                <w:sz w:val="18"/>
                <w:szCs w:val="18"/>
              </w:rPr>
            </w:pPr>
            <w:r w:rsidDel="00000000" w:rsidR="00000000" w:rsidRPr="00000000">
              <w:rPr>
                <w:b w:val="1"/>
                <w:sz w:val="18"/>
                <w:szCs w:val="18"/>
                <w:rtl w:val="0"/>
              </w:rPr>
              <w:t xml:space="preserve"> 8</w:t>
            </w:r>
            <w:r w:rsidDel="00000000" w:rsidR="00000000" w:rsidRPr="00000000">
              <w:rPr>
                <w:sz w:val="18"/>
                <w:szCs w:val="18"/>
                <w:rtl w:val="0"/>
              </w:rPr>
              <w:t xml:space="preserve">  3-10 years</w:t>
            </w:r>
          </w:p>
          <w:p w:rsidR="00000000" w:rsidDel="00000000" w:rsidP="00000000" w:rsidRDefault="00000000" w:rsidRPr="00000000" w14:paraId="00000079">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4 </w:t>
            </w:r>
            <w:r w:rsidDel="00000000" w:rsidR="00000000" w:rsidRPr="00000000">
              <w:rPr>
                <w:sz w:val="18"/>
                <w:szCs w:val="18"/>
                <w:rtl w:val="0"/>
              </w:rPr>
              <w:t xml:space="preserve"> 1-3 years</w:t>
            </w:r>
          </w:p>
          <w:p w:rsidR="00000000" w:rsidDel="00000000" w:rsidP="00000000" w:rsidRDefault="00000000" w:rsidRPr="00000000" w14:paraId="0000007A">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 </w:t>
            </w:r>
            <w:r w:rsidDel="00000000" w:rsidR="00000000" w:rsidRPr="00000000">
              <w:rPr>
                <w:sz w:val="18"/>
                <w:szCs w:val="18"/>
                <w:rtl w:val="0"/>
              </w:rPr>
              <w:t xml:space="preserve"> 0-1 years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18"/>
                <w:szCs w:val="18"/>
              </w:rPr>
            </w:pPr>
            <w:r w:rsidDel="00000000" w:rsidR="00000000" w:rsidRPr="00000000">
              <w:rPr>
                <w:sz w:val="18"/>
                <w:szCs w:val="18"/>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sz w:val="18"/>
                <w:szCs w:val="18"/>
              </w:rPr>
            </w:pPr>
            <w:r w:rsidDel="00000000" w:rsidR="00000000" w:rsidRPr="00000000">
              <w:rPr>
                <w:sz w:val="18"/>
                <w:szCs w:val="18"/>
                <w:rtl w:val="0"/>
              </w:rPr>
              <w:t xml:space="preserve">Tech lead years of experience as teach lead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cto_years_cto_experience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10+ years</w:t>
            </w:r>
          </w:p>
          <w:p w:rsidR="00000000" w:rsidDel="00000000" w:rsidP="00000000" w:rsidRDefault="00000000" w:rsidRPr="00000000" w14:paraId="00000080">
            <w:pPr>
              <w:widowControl w:val="0"/>
              <w:spacing w:line="240" w:lineRule="auto"/>
              <w:contextualSpacing w:val="0"/>
              <w:rPr>
                <w:sz w:val="18"/>
                <w:szCs w:val="18"/>
              </w:rPr>
            </w:pPr>
            <w:r w:rsidDel="00000000" w:rsidR="00000000" w:rsidRPr="00000000">
              <w:rPr>
                <w:b w:val="1"/>
                <w:sz w:val="18"/>
                <w:szCs w:val="18"/>
                <w:rtl w:val="0"/>
              </w:rPr>
              <w:t xml:space="preserve"> 7</w:t>
            </w:r>
            <w:r w:rsidDel="00000000" w:rsidR="00000000" w:rsidRPr="00000000">
              <w:rPr>
                <w:sz w:val="18"/>
                <w:szCs w:val="18"/>
                <w:rtl w:val="0"/>
              </w:rPr>
              <w:t xml:space="preserve">  3-10 years</w:t>
            </w:r>
          </w:p>
          <w:p w:rsidR="00000000" w:rsidDel="00000000" w:rsidP="00000000" w:rsidRDefault="00000000" w:rsidRPr="00000000" w14:paraId="00000081">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3 </w:t>
            </w:r>
            <w:r w:rsidDel="00000000" w:rsidR="00000000" w:rsidRPr="00000000">
              <w:rPr>
                <w:sz w:val="18"/>
                <w:szCs w:val="18"/>
                <w:rtl w:val="0"/>
              </w:rPr>
              <w:t xml:space="preserve"> 1-3 years</w:t>
            </w:r>
          </w:p>
          <w:p w:rsidR="00000000" w:rsidDel="00000000" w:rsidP="00000000" w:rsidRDefault="00000000" w:rsidRPr="00000000" w14:paraId="00000082">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 </w:t>
            </w:r>
            <w:r w:rsidDel="00000000" w:rsidR="00000000" w:rsidRPr="00000000">
              <w:rPr>
                <w:sz w:val="18"/>
                <w:szCs w:val="18"/>
                <w:rtl w:val="0"/>
              </w:rPr>
              <w:t xml:space="preserve"> 0-1 years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sz w:val="18"/>
                <w:szCs w:val="18"/>
              </w:rPr>
            </w:pPr>
            <w:r w:rsidDel="00000000" w:rsidR="00000000" w:rsidRPr="00000000">
              <w:rPr>
                <w:sz w:val="18"/>
                <w:szCs w:val="18"/>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sz w:val="18"/>
                <w:szCs w:val="18"/>
              </w:rPr>
            </w:pPr>
            <w:r w:rsidDel="00000000" w:rsidR="00000000" w:rsidRPr="00000000">
              <w:rPr>
                <w:sz w:val="18"/>
                <w:szCs w:val="18"/>
                <w:rtl w:val="0"/>
              </w:rPr>
              <w:t xml:space="preserve">QA </w:t>
            </w:r>
            <w:r w:rsidDel="00000000" w:rsidR="00000000" w:rsidRPr="00000000">
              <w:rPr>
                <w:sz w:val="18"/>
                <w:szCs w:val="18"/>
                <w:rtl w:val="0"/>
              </w:rPr>
              <w:t xml:space="preserve">present</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team_qa_size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088">
            <w:pPr>
              <w:widowControl w:val="0"/>
              <w:spacing w:line="240" w:lineRule="auto"/>
              <w:contextualSpacing w:val="0"/>
              <w:rPr>
                <w:sz w:val="18"/>
                <w:szCs w:val="18"/>
              </w:rPr>
            </w:pPr>
            <w:r w:rsidDel="00000000" w:rsidR="00000000" w:rsidRPr="00000000">
              <w:rPr>
                <w:sz w:val="18"/>
                <w:szCs w:val="18"/>
                <w:rtl w:val="0"/>
              </w:rPr>
              <w:t xml:space="preserve">0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sz w:val="18"/>
                <w:szCs w:val="18"/>
              </w:rPr>
            </w:pPr>
            <w:r w:rsidDel="00000000" w:rsidR="00000000" w:rsidRPr="00000000">
              <w:rPr>
                <w:sz w:val="18"/>
                <w:szCs w:val="18"/>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sz w:val="18"/>
                <w:szCs w:val="18"/>
              </w:rPr>
            </w:pPr>
            <w:r w:rsidDel="00000000" w:rsidR="00000000" w:rsidRPr="00000000">
              <w:rPr>
                <w:sz w:val="18"/>
                <w:szCs w:val="18"/>
                <w:rtl w:val="0"/>
              </w:rPr>
              <w:t xml:space="preserve">Mkt/sales 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team_mkt_sales_size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90th percentile</w:t>
            </w:r>
            <w:commentRangeStart w:id="7"/>
            <w:r w:rsidDel="00000000" w:rsidR="00000000" w:rsidRPr="00000000">
              <w:rPr>
                <w:rtl w:val="0"/>
              </w:rPr>
            </w:r>
          </w:p>
          <w:p w:rsidR="00000000" w:rsidDel="00000000" w:rsidP="00000000" w:rsidRDefault="00000000" w:rsidRPr="00000000" w14:paraId="0000008E">
            <w:pPr>
              <w:widowControl w:val="0"/>
              <w:spacing w:line="240" w:lineRule="auto"/>
              <w:contextualSpacing w:val="0"/>
              <w:rPr>
                <w:sz w:val="18"/>
                <w:szCs w:val="18"/>
              </w:rPr>
            </w:pPr>
            <w:commentRangeEnd w:id="7"/>
            <w:r w:rsidDel="00000000" w:rsidR="00000000" w:rsidRPr="00000000">
              <w:commentReference w:id="7"/>
            </w:r>
            <w:r w:rsidDel="00000000" w:rsidR="00000000" w:rsidRPr="00000000">
              <w:rPr>
                <w:b w:val="1"/>
                <w:sz w:val="18"/>
                <w:szCs w:val="18"/>
                <w:rtl w:val="0"/>
              </w:rPr>
              <w:t xml:space="preserve">6 </w:t>
            </w:r>
            <w:r w:rsidDel="00000000" w:rsidR="00000000" w:rsidRPr="00000000">
              <w:rPr>
                <w:sz w:val="18"/>
                <w:szCs w:val="18"/>
                <w:rtl w:val="0"/>
              </w:rPr>
              <w:t xml:space="preserve">75th percentile</w:t>
            </w:r>
          </w:p>
          <w:p w:rsidR="00000000" w:rsidDel="00000000" w:rsidP="00000000" w:rsidRDefault="00000000" w:rsidRPr="00000000" w14:paraId="0000008F">
            <w:pPr>
              <w:widowControl w:val="0"/>
              <w:spacing w:line="240" w:lineRule="auto"/>
              <w:contextualSpacing w:val="0"/>
              <w:rPr>
                <w:sz w:val="18"/>
                <w:szCs w:val="18"/>
              </w:rPr>
            </w:pPr>
            <w:r w:rsidDel="00000000" w:rsidR="00000000" w:rsidRPr="00000000">
              <w:rPr>
                <w:b w:val="1"/>
                <w:sz w:val="18"/>
                <w:szCs w:val="18"/>
                <w:rtl w:val="0"/>
              </w:rPr>
              <w:t xml:space="preserve">4 </w:t>
            </w:r>
            <w:r w:rsidDel="00000000" w:rsidR="00000000" w:rsidRPr="00000000">
              <w:rPr>
                <w:sz w:val="18"/>
                <w:szCs w:val="18"/>
                <w:rtl w:val="0"/>
              </w:rPr>
              <w:t xml:space="preserve">50th percentile</w:t>
            </w:r>
          </w:p>
          <w:p w:rsidR="00000000" w:rsidDel="00000000" w:rsidP="00000000" w:rsidRDefault="00000000" w:rsidRPr="00000000" w14:paraId="00000090">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30th percentile</w:t>
            </w:r>
          </w:p>
          <w:p w:rsidR="00000000" w:rsidDel="00000000" w:rsidP="00000000" w:rsidRDefault="00000000" w:rsidRPr="00000000" w14:paraId="00000091">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0-30 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sz w:val="18"/>
                <w:szCs w:val="18"/>
              </w:rPr>
            </w:pPr>
            <w:r w:rsidDel="00000000" w:rsidR="00000000" w:rsidRPr="00000000">
              <w:rPr>
                <w:sz w:val="18"/>
                <w:szCs w:val="18"/>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Consolas" w:cs="Consolas" w:eastAsia="Consolas" w:hAnsi="Consolas"/>
                <w:sz w:val="18"/>
                <w:szCs w:val="18"/>
              </w:rPr>
            </w:pPr>
            <w:r w:rsidDel="00000000" w:rsidR="00000000" w:rsidRPr="00000000">
              <w:rPr>
                <w:sz w:val="18"/>
                <w:szCs w:val="18"/>
                <w:rtl w:val="0"/>
              </w:rPr>
              <w:t xml:space="preserve">Average team age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team_age_avg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30+</w:t>
            </w:r>
            <w:commentRangeStart w:id="8"/>
            <w:r w:rsidDel="00000000" w:rsidR="00000000" w:rsidRPr="00000000">
              <w:rPr>
                <w:rtl w:val="0"/>
              </w:rPr>
            </w:r>
          </w:p>
          <w:p w:rsidR="00000000" w:rsidDel="00000000" w:rsidP="00000000" w:rsidRDefault="00000000" w:rsidRPr="00000000" w14:paraId="00000097">
            <w:pPr>
              <w:widowControl w:val="0"/>
              <w:spacing w:line="240" w:lineRule="auto"/>
              <w:contextualSpacing w:val="0"/>
              <w:rPr>
                <w:sz w:val="18"/>
                <w:szCs w:val="18"/>
              </w:rPr>
            </w:pPr>
            <w:commentRangeEnd w:id="8"/>
            <w:r w:rsidDel="00000000" w:rsidR="00000000" w:rsidRPr="00000000">
              <w:commentReference w:id="8"/>
            </w:r>
            <w:r w:rsidDel="00000000" w:rsidR="00000000" w:rsidRPr="00000000">
              <w:rPr>
                <w:b w:val="1"/>
                <w:sz w:val="18"/>
                <w:szCs w:val="18"/>
                <w:rtl w:val="0"/>
              </w:rPr>
              <w:t xml:space="preserve">5 </w:t>
            </w:r>
            <w:r w:rsidDel="00000000" w:rsidR="00000000" w:rsidRPr="00000000">
              <w:rPr>
                <w:sz w:val="18"/>
                <w:szCs w:val="18"/>
                <w:rtl w:val="0"/>
              </w:rPr>
              <w:t xml:space="preserve">25-30</w:t>
            </w:r>
          </w:p>
          <w:p w:rsidR="00000000" w:rsidDel="00000000" w:rsidP="00000000" w:rsidRDefault="00000000" w:rsidRPr="00000000" w14:paraId="00000098">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20-25</w:t>
            </w:r>
          </w:p>
          <w:p w:rsidR="00000000" w:rsidDel="00000000" w:rsidP="00000000" w:rsidRDefault="00000000" w:rsidRPr="00000000" w14:paraId="00000099">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0-20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sz w:val="18"/>
                <w:szCs w:val="18"/>
              </w:rPr>
            </w:pPr>
            <w:r w:rsidDel="00000000" w:rsidR="00000000" w:rsidRPr="00000000">
              <w:rPr>
                <w:sz w:val="18"/>
                <w:szCs w:val="18"/>
                <w:rtl w:val="0"/>
              </w:rPr>
              <w:t xml:space="preserve">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sz w:val="18"/>
                <w:szCs w:val="18"/>
              </w:rPr>
            </w:pPr>
            <w:r w:rsidDel="00000000" w:rsidR="00000000" w:rsidRPr="00000000">
              <w:rPr>
                <w:sz w:val="18"/>
                <w:szCs w:val="18"/>
                <w:rtl w:val="0"/>
              </w:rPr>
              <w:t xml:space="preserve">Team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team_size_total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95th-percentile</w:t>
            </w:r>
          </w:p>
          <w:p w:rsidR="00000000" w:rsidDel="00000000" w:rsidP="00000000" w:rsidRDefault="00000000" w:rsidRPr="00000000" w14:paraId="0000009F">
            <w:pPr>
              <w:widowControl w:val="0"/>
              <w:spacing w:line="240" w:lineRule="auto"/>
              <w:contextualSpacing w:val="0"/>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90th-percentile</w:t>
            </w:r>
          </w:p>
          <w:p w:rsidR="00000000" w:rsidDel="00000000" w:rsidP="00000000" w:rsidRDefault="00000000" w:rsidRPr="00000000" w14:paraId="000000A0">
            <w:pPr>
              <w:widowControl w:val="0"/>
              <w:spacing w:line="240" w:lineRule="auto"/>
              <w:contextualSpacing w:val="0"/>
              <w:rPr>
                <w:sz w:val="18"/>
                <w:szCs w:val="18"/>
              </w:rPr>
            </w:pPr>
            <w:r w:rsidDel="00000000" w:rsidR="00000000" w:rsidRPr="00000000">
              <w:rPr>
                <w:b w:val="1"/>
                <w:sz w:val="18"/>
                <w:szCs w:val="18"/>
                <w:rtl w:val="0"/>
              </w:rPr>
              <w:t xml:space="preserve">16 </w:t>
            </w:r>
            <w:r w:rsidDel="00000000" w:rsidR="00000000" w:rsidRPr="00000000">
              <w:rPr>
                <w:sz w:val="18"/>
                <w:szCs w:val="18"/>
                <w:rtl w:val="0"/>
              </w:rPr>
              <w:t xml:space="preserve">80th-percentile</w:t>
            </w:r>
          </w:p>
          <w:p w:rsidR="00000000" w:rsidDel="00000000" w:rsidP="00000000" w:rsidRDefault="00000000" w:rsidRPr="00000000" w14:paraId="000000A1">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50th-percentile</w:t>
            </w:r>
          </w:p>
          <w:p w:rsidR="00000000" w:rsidDel="00000000" w:rsidP="00000000" w:rsidRDefault="00000000" w:rsidRPr="00000000" w14:paraId="000000A2">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0A3">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0A4">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jc w:val="center"/>
              <w:rPr>
                <w:b w:val="1"/>
                <w:sz w:val="18"/>
                <w:szCs w:val="18"/>
              </w:rPr>
            </w:pPr>
            <w:r w:rsidDel="00000000" w:rsidR="00000000" w:rsidRPr="00000000">
              <w:rPr>
                <w:b w:val="1"/>
                <w:sz w:val="18"/>
                <w:szCs w:val="18"/>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Advisory board strength </w:t>
            </w:r>
            <w:r w:rsidDel="00000000" w:rsidR="00000000" w:rsidRPr="00000000">
              <w:rPr>
                <w:b w:val="1"/>
                <w:color w:val="ff0000"/>
                <w:sz w:val="18"/>
                <w:szCs w:val="18"/>
                <w:rtl w:val="0"/>
              </w:rPr>
              <w:t xml:space="preserve">5%*</w:t>
            </w:r>
            <w:commentRangeStart w:id="9"/>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sz w:val="18"/>
                <w:szCs w:val="18"/>
              </w:rPr>
            </w:pPr>
            <w:r w:rsidDel="00000000" w:rsidR="00000000" w:rsidRPr="00000000">
              <w:rPr>
                <w:sz w:val="18"/>
                <w:szCs w:val="18"/>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sz w:val="18"/>
                <w:szCs w:val="18"/>
              </w:rPr>
            </w:pPr>
            <w:r w:rsidDel="00000000" w:rsidR="00000000" w:rsidRPr="00000000">
              <w:rPr>
                <w:sz w:val="18"/>
                <w:szCs w:val="18"/>
                <w:rtl w:val="0"/>
              </w:rPr>
              <w:t xml:space="preserve">Advisors have bios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team_has_advisors_bios_bool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0A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sz w:val="18"/>
                <w:szCs w:val="18"/>
              </w:rPr>
            </w:pPr>
            <w:r w:rsidDel="00000000" w:rsidR="00000000" w:rsidRPr="00000000">
              <w:rPr>
                <w:sz w:val="18"/>
                <w:szCs w:val="18"/>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sz w:val="18"/>
                <w:szCs w:val="18"/>
              </w:rPr>
            </w:pPr>
            <w:r w:rsidDel="00000000" w:rsidR="00000000" w:rsidRPr="00000000">
              <w:rPr>
                <w:sz w:val="18"/>
                <w:szCs w:val="18"/>
                <w:rtl w:val="0"/>
              </w:rPr>
              <w:t xml:space="preserve">Advisors have social media links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team_has_advisors_social_profiles_bool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0B5">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sz w:val="18"/>
                <w:szCs w:val="18"/>
              </w:rPr>
            </w:pPr>
            <w:r w:rsidDel="00000000" w:rsidR="00000000" w:rsidRPr="00000000">
              <w:rPr>
                <w:sz w:val="18"/>
                <w:szCs w:val="18"/>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sz w:val="18"/>
                <w:szCs w:val="18"/>
              </w:rPr>
            </w:pPr>
            <w:r w:rsidDel="00000000" w:rsidR="00000000" w:rsidRPr="00000000">
              <w:rPr>
                <w:sz w:val="18"/>
                <w:szCs w:val="18"/>
                <w:rtl w:val="0"/>
              </w:rPr>
              <w:t xml:space="preserve">2+ advisors have managed multi million dollar companies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multiple_advisors_managed_multimillion_dollar_engagements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0B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jc w:val="center"/>
              <w:rPr>
                <w:b w:val="1"/>
                <w:sz w:val="18"/>
                <w:szCs w:val="18"/>
              </w:rPr>
            </w:pPr>
            <w:r w:rsidDel="00000000" w:rsidR="00000000" w:rsidRPr="00000000">
              <w:rPr>
                <w:b w:val="1"/>
                <w:sz w:val="18"/>
                <w:szCs w:val="18"/>
                <w:rtl w:val="0"/>
              </w:rPr>
              <w:t xml:space="preserve">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Brand awareness/Buzz </w:t>
            </w:r>
            <w:r w:rsidDel="00000000" w:rsidR="00000000" w:rsidRPr="00000000">
              <w:rPr>
                <w:b w:val="1"/>
                <w:color w:val="ff0000"/>
                <w:sz w:val="18"/>
                <w:szCs w:val="18"/>
                <w:rtl w:val="0"/>
              </w:rPr>
              <w:t xml:space="preserve">11%* </w:t>
            </w:r>
            <w:commentRangeStart w:id="10"/>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sz w:val="18"/>
                <w:szCs w:val="18"/>
              </w:rPr>
            </w:pPr>
            <w:r w:rsidDel="00000000" w:rsidR="00000000" w:rsidRPr="00000000">
              <w:rPr>
                <w:sz w:val="18"/>
                <w:szCs w:val="18"/>
                <w:rtl w:val="0"/>
              </w:rPr>
              <w:t xml:space="preserve">Community support is compared to the average of the total researched coins that actually have a community.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sz w:val="18"/>
                <w:szCs w:val="18"/>
              </w:rPr>
            </w:pPr>
            <w:r w:rsidDel="00000000" w:rsidR="00000000" w:rsidRPr="00000000">
              <w:rPr>
                <w:sz w:val="18"/>
                <w:szCs w:val="18"/>
                <w:rtl w:val="0"/>
              </w:rPr>
              <w:t xml:space="preserve">community_size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sz w:val="18"/>
                <w:szCs w:val="18"/>
              </w:rPr>
            </w:pPr>
            <w:r w:rsidDel="00000000" w:rsidR="00000000" w:rsidRPr="00000000">
              <w:rPr>
                <w:b w:val="1"/>
                <w:sz w:val="18"/>
                <w:szCs w:val="18"/>
                <w:rtl w:val="0"/>
              </w:rPr>
              <w:t xml:space="preserve">60 </w:t>
            </w:r>
            <w:r w:rsidDel="00000000" w:rsidR="00000000" w:rsidRPr="00000000">
              <w:rPr>
                <w:sz w:val="18"/>
                <w:szCs w:val="18"/>
                <w:rtl w:val="0"/>
              </w:rPr>
              <w:t xml:space="preserve">99th-percentile  </w:t>
            </w:r>
          </w:p>
          <w:p w:rsidR="00000000" w:rsidDel="00000000" w:rsidP="00000000" w:rsidRDefault="00000000" w:rsidRPr="00000000" w14:paraId="000000C6">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50 </w:t>
            </w:r>
            <w:r w:rsidDel="00000000" w:rsidR="00000000" w:rsidRPr="00000000">
              <w:rPr>
                <w:sz w:val="18"/>
                <w:szCs w:val="18"/>
                <w:rtl w:val="0"/>
              </w:rPr>
              <w:t xml:space="preserve">95th-percentile</w:t>
            </w:r>
          </w:p>
          <w:p w:rsidR="00000000" w:rsidDel="00000000" w:rsidP="00000000" w:rsidRDefault="00000000" w:rsidRPr="00000000" w14:paraId="000000C7">
            <w:pPr>
              <w:widowControl w:val="0"/>
              <w:spacing w:line="240" w:lineRule="auto"/>
              <w:contextualSpacing w:val="0"/>
              <w:rPr>
                <w:sz w:val="18"/>
                <w:szCs w:val="18"/>
              </w:rPr>
            </w:pPr>
            <w:r w:rsidDel="00000000" w:rsidR="00000000" w:rsidRPr="00000000">
              <w:rPr>
                <w:b w:val="1"/>
                <w:sz w:val="18"/>
                <w:szCs w:val="18"/>
                <w:rtl w:val="0"/>
              </w:rPr>
              <w:t xml:space="preserve">  40 </w:t>
            </w:r>
            <w:r w:rsidDel="00000000" w:rsidR="00000000" w:rsidRPr="00000000">
              <w:rPr>
                <w:sz w:val="18"/>
                <w:szCs w:val="18"/>
                <w:rtl w:val="0"/>
              </w:rPr>
              <w:t xml:space="preserve">85th-percentile</w:t>
            </w:r>
          </w:p>
          <w:p w:rsidR="00000000" w:rsidDel="00000000" w:rsidP="00000000" w:rsidRDefault="00000000" w:rsidRPr="00000000" w14:paraId="000000C8">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50th-percentile</w:t>
            </w:r>
          </w:p>
          <w:p w:rsidR="00000000" w:rsidDel="00000000" w:rsidP="00000000" w:rsidRDefault="00000000" w:rsidRPr="00000000" w14:paraId="000000C9">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30th-percentile</w:t>
            </w:r>
          </w:p>
          <w:p w:rsidR="00000000" w:rsidDel="00000000" w:rsidP="00000000" w:rsidRDefault="00000000" w:rsidRPr="00000000" w14:paraId="000000CA">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0C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sz w:val="18"/>
                <w:szCs w:val="18"/>
              </w:rPr>
            </w:pPr>
            <w:r w:rsidDel="00000000" w:rsidR="00000000" w:rsidRPr="00000000">
              <w:rPr>
                <w:sz w:val="18"/>
                <w:szCs w:val="18"/>
                <w:rtl w:val="0"/>
              </w:rPr>
              <w:t xml:space="preserv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i w:val="1"/>
                <w:color w:val="ff0000"/>
                <w:sz w:val="18"/>
                <w:szCs w:val="18"/>
                <w:vertAlign w:val="superscript"/>
              </w:rPr>
            </w:pPr>
            <w:r w:rsidDel="00000000" w:rsidR="00000000" w:rsidRPr="00000000">
              <w:rPr>
                <w:sz w:val="18"/>
                <w:szCs w:val="18"/>
                <w:rtl w:val="0"/>
              </w:rPr>
              <w:t xml:space="preserve">Github community</w:t>
            </w:r>
            <w:r w:rsidDel="00000000" w:rsidR="00000000" w:rsidRPr="00000000">
              <w:rPr>
                <w:color w:val="ff0000"/>
                <w:sz w:val="18"/>
                <w:szCs w:val="18"/>
                <w:vertAlign w:val="superscript"/>
                <w:rtl w:val="0"/>
              </w:rPr>
              <w:t xml:space="preserve">NEW</w:t>
              <w:br w:type="textWrapping"/>
            </w:r>
            <w:r w:rsidDel="00000000" w:rsidR="00000000" w:rsidRPr="00000000">
              <w:rPr>
                <w:i w:val="1"/>
                <w:sz w:val="18"/>
                <w:szCs w:val="18"/>
                <w:rtl w:val="0"/>
              </w:rPr>
              <w:t xml:space="preserve">Forks, watchers, stars compared to other coins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sz w:val="18"/>
                <w:szCs w:val="18"/>
              </w:rPr>
            </w:pPr>
            <w:r w:rsidDel="00000000" w:rsidR="00000000" w:rsidRPr="00000000">
              <w:rPr>
                <w:sz w:val="18"/>
                <w:szCs w:val="18"/>
                <w:rtl w:val="0"/>
              </w:rPr>
              <w:t xml:space="preserve">github::community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40 </w:t>
            </w:r>
            <w:r w:rsidDel="00000000" w:rsidR="00000000" w:rsidRPr="00000000">
              <w:rPr>
                <w:sz w:val="18"/>
                <w:szCs w:val="18"/>
                <w:rtl w:val="0"/>
              </w:rPr>
              <w:t xml:space="preserve">90th-percentile</w:t>
            </w:r>
          </w:p>
          <w:p w:rsidR="00000000" w:rsidDel="00000000" w:rsidP="00000000" w:rsidRDefault="00000000" w:rsidRPr="00000000" w14:paraId="000000D1">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30 </w:t>
            </w:r>
            <w:r w:rsidDel="00000000" w:rsidR="00000000" w:rsidRPr="00000000">
              <w:rPr>
                <w:sz w:val="18"/>
                <w:szCs w:val="18"/>
                <w:rtl w:val="0"/>
              </w:rPr>
              <w:t xml:space="preserve">67</w:t>
            </w:r>
            <w:r w:rsidDel="00000000" w:rsidR="00000000" w:rsidRPr="00000000">
              <w:rPr>
                <w:sz w:val="18"/>
                <w:szCs w:val="18"/>
                <w:rtl w:val="0"/>
              </w:rPr>
              <w:t xml:space="preserve">th-percentile</w:t>
            </w:r>
          </w:p>
          <w:p w:rsidR="00000000" w:rsidDel="00000000" w:rsidP="00000000" w:rsidRDefault="00000000" w:rsidRPr="00000000" w14:paraId="000000D2">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57</w:t>
            </w:r>
            <w:r w:rsidDel="00000000" w:rsidR="00000000" w:rsidRPr="00000000">
              <w:rPr>
                <w:sz w:val="18"/>
                <w:szCs w:val="18"/>
                <w:rtl w:val="0"/>
              </w:rPr>
              <w:t xml:space="preserve">th-percentile</w:t>
            </w:r>
          </w:p>
          <w:p w:rsidR="00000000" w:rsidDel="00000000" w:rsidP="00000000" w:rsidRDefault="00000000" w:rsidRPr="00000000" w14:paraId="000000D3">
            <w:pPr>
              <w:widowControl w:val="0"/>
              <w:spacing w:line="240" w:lineRule="auto"/>
              <w:contextualSpacing w:val="0"/>
              <w:rPr>
                <w:sz w:val="18"/>
                <w:szCs w:val="18"/>
              </w:rPr>
            </w:pPr>
            <w:r w:rsidDel="00000000" w:rsidR="00000000" w:rsidRPr="00000000">
              <w:rPr>
                <w:b w:val="1"/>
                <w:sz w:val="18"/>
                <w:szCs w:val="18"/>
                <w:rtl w:val="0"/>
              </w:rPr>
              <w:t xml:space="preserve">  15 </w:t>
            </w:r>
            <w:r w:rsidDel="00000000" w:rsidR="00000000" w:rsidRPr="00000000">
              <w:rPr>
                <w:sz w:val="18"/>
                <w:szCs w:val="18"/>
                <w:rtl w:val="0"/>
              </w:rPr>
              <w:t xml:space="preserve">53rd</w:t>
            </w:r>
            <w:r w:rsidDel="00000000" w:rsidR="00000000" w:rsidRPr="00000000">
              <w:rPr>
                <w:sz w:val="18"/>
                <w:szCs w:val="18"/>
                <w:rtl w:val="0"/>
              </w:rPr>
              <w:t xml:space="preserve">-percentile</w:t>
            </w:r>
          </w:p>
          <w:p w:rsidR="00000000" w:rsidDel="00000000" w:rsidP="00000000" w:rsidRDefault="00000000" w:rsidRPr="00000000" w14:paraId="000000D4">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40</w:t>
            </w:r>
            <w:r w:rsidDel="00000000" w:rsidR="00000000" w:rsidRPr="00000000">
              <w:rPr>
                <w:sz w:val="18"/>
                <w:szCs w:val="18"/>
                <w:rtl w:val="0"/>
              </w:rPr>
              <w:t xml:space="preserve">th-percentile</w:t>
            </w:r>
          </w:p>
          <w:p w:rsidR="00000000" w:rsidDel="00000000" w:rsidP="00000000" w:rsidRDefault="00000000" w:rsidRPr="00000000" w14:paraId="000000D5">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10th-percentile</w:t>
            </w:r>
          </w:p>
          <w:p w:rsidR="00000000" w:rsidDel="00000000" w:rsidP="00000000" w:rsidRDefault="00000000" w:rsidRPr="00000000" w14:paraId="000000D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jc w:val="center"/>
              <w:rPr>
                <w:b w:val="1"/>
                <w:sz w:val="18"/>
                <w:szCs w:val="18"/>
              </w:rPr>
            </w:pPr>
            <w:r w:rsidDel="00000000" w:rsidR="00000000" w:rsidRPr="00000000">
              <w:rPr>
                <w:b w:val="1"/>
                <w:sz w:val="18"/>
                <w:szCs w:val="18"/>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Product</w:t>
            </w:r>
            <w:r w:rsidDel="00000000" w:rsidR="00000000" w:rsidRPr="00000000">
              <w:rPr>
                <w:b w:val="1"/>
                <w:color w:val="ff0000"/>
                <w:sz w:val="18"/>
                <w:szCs w:val="18"/>
                <w:rtl w:val="0"/>
              </w:rPr>
              <w:t xml:space="preserve"> 20%*</w:t>
            </w:r>
            <w:commentRangeStart w:id="11"/>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sz w:val="18"/>
                <w:szCs w:val="18"/>
              </w:rPr>
            </w:pPr>
            <w:r w:rsidDel="00000000" w:rsidR="00000000" w:rsidRPr="00000000">
              <w:rPr>
                <w:sz w:val="18"/>
                <w:szCs w:val="1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sz w:val="18"/>
                <w:szCs w:val="18"/>
              </w:rPr>
            </w:pPr>
            <w:r w:rsidDel="00000000" w:rsidR="00000000" w:rsidRPr="00000000">
              <w:rPr>
                <w:sz w:val="18"/>
                <w:szCs w:val="18"/>
                <w:rtl w:val="0"/>
              </w:rPr>
              <w:t xml:space="preserve">Product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Fully working product</w:t>
            </w:r>
          </w:p>
          <w:p w:rsidR="00000000" w:rsidDel="00000000" w:rsidP="00000000" w:rsidRDefault="00000000" w:rsidRPr="00000000" w14:paraId="000000E1">
            <w:pPr>
              <w:widowControl w:val="0"/>
              <w:spacing w:line="240" w:lineRule="auto"/>
              <w:contextualSpacing w:val="0"/>
              <w:rPr>
                <w:sz w:val="18"/>
                <w:szCs w:val="18"/>
              </w:rPr>
            </w:pPr>
            <w:r w:rsidDel="00000000" w:rsidR="00000000" w:rsidRPr="00000000">
              <w:rPr>
                <w:b w:val="1"/>
                <w:sz w:val="18"/>
                <w:szCs w:val="18"/>
                <w:rtl w:val="0"/>
              </w:rPr>
              <w:t xml:space="preserve">40 </w:t>
            </w:r>
            <w:r w:rsidDel="00000000" w:rsidR="00000000" w:rsidRPr="00000000">
              <w:rPr>
                <w:sz w:val="18"/>
                <w:szCs w:val="18"/>
                <w:rtl w:val="0"/>
              </w:rPr>
              <w:t xml:space="preserve">Beta version</w:t>
            </w:r>
          </w:p>
          <w:p w:rsidR="00000000" w:rsidDel="00000000" w:rsidP="00000000" w:rsidRDefault="00000000" w:rsidRPr="00000000" w14:paraId="000000E2">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Alpha version</w:t>
            </w:r>
          </w:p>
          <w:p w:rsidR="00000000" w:rsidDel="00000000" w:rsidP="00000000" w:rsidRDefault="00000000" w:rsidRPr="00000000" w14:paraId="000000E3">
            <w:pPr>
              <w:widowControl w:val="0"/>
              <w:spacing w:line="240" w:lineRule="auto"/>
              <w:contextualSpacing w:val="0"/>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Prototype / MVP</w:t>
            </w:r>
          </w:p>
          <w:p w:rsidR="00000000" w:rsidDel="00000000" w:rsidP="00000000" w:rsidRDefault="00000000" w:rsidRPr="00000000" w14:paraId="000000E4">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Demo only</w:t>
            </w:r>
          </w:p>
          <w:p w:rsidR="00000000" w:rsidDel="00000000" w:rsidP="00000000" w:rsidRDefault="00000000" w:rsidRPr="00000000" w14:paraId="000000E5">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Just an Idea</w:t>
            </w:r>
          </w:p>
          <w:p w:rsidR="00000000" w:rsidDel="00000000" w:rsidP="00000000" w:rsidRDefault="00000000" w:rsidRPr="00000000" w14:paraId="000000E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Unknown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sz w:val="18"/>
                <w:szCs w:val="18"/>
              </w:rPr>
            </w:pPr>
            <w:r w:rsidDel="00000000" w:rsidR="00000000" w:rsidRPr="00000000">
              <w:rPr>
                <w:sz w:val="18"/>
                <w:szCs w:val="18"/>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sz w:val="18"/>
                <w:szCs w:val="18"/>
              </w:rPr>
            </w:pPr>
            <w:r w:rsidDel="00000000" w:rsidR="00000000" w:rsidRPr="00000000">
              <w:rPr>
                <w:sz w:val="18"/>
                <w:szCs w:val="18"/>
                <w:rtl w:val="0"/>
              </w:rPr>
              <w:t xml:space="preserve">Open source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open_source_bool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Yes</w:t>
            </w:r>
          </w:p>
          <w:p w:rsidR="00000000" w:rsidDel="00000000" w:rsidP="00000000" w:rsidRDefault="00000000" w:rsidRPr="00000000" w14:paraId="000000EC">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sz w:val="18"/>
                <w:szCs w:val="18"/>
              </w:rPr>
            </w:pPr>
            <w:r w:rsidDel="00000000" w:rsidR="00000000" w:rsidRPr="00000000">
              <w:rPr>
                <w:sz w:val="18"/>
                <w:szCs w:val="18"/>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Github commits</w:t>
            </w:r>
            <w:r w:rsidDel="00000000" w:rsidR="00000000" w:rsidRPr="00000000">
              <w:rPr>
                <w:color w:val="ff0000"/>
                <w:sz w:val="18"/>
                <w:szCs w:val="18"/>
                <w:vertAlign w:val="superscript"/>
                <w:rtl w:val="0"/>
              </w:rPr>
              <w:t xml:space="preserve">NEW</w:t>
            </w:r>
          </w:p>
          <w:p w:rsidR="00000000" w:rsidDel="00000000" w:rsidP="00000000" w:rsidRDefault="00000000" w:rsidRPr="00000000" w14:paraId="000000EF">
            <w:pPr>
              <w:widowControl w:val="0"/>
              <w:spacing w:line="240" w:lineRule="auto"/>
              <w:contextualSpacing w:val="0"/>
              <w:rPr>
                <w:i w:val="1"/>
                <w:color w:val="ff0000"/>
                <w:sz w:val="18"/>
                <w:szCs w:val="18"/>
                <w:vertAlign w:val="superscript"/>
              </w:rPr>
            </w:pPr>
            <w:r w:rsidDel="00000000" w:rsidR="00000000" w:rsidRPr="00000000">
              <w:rPr>
                <w:i w:val="1"/>
                <w:sz w:val="18"/>
                <w:szCs w:val="18"/>
                <w:rtl w:val="0"/>
              </w:rPr>
              <w:t xml:space="preserve">Statistical mean of 4 week SMAs for commits over 49 weeks, compared to other coins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github::activity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90th-percentile</w:t>
            </w:r>
          </w:p>
          <w:p w:rsidR="00000000" w:rsidDel="00000000" w:rsidP="00000000" w:rsidRDefault="00000000" w:rsidRPr="00000000" w14:paraId="000000F3">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4 </w:t>
            </w:r>
            <w:r w:rsidDel="00000000" w:rsidR="00000000" w:rsidRPr="00000000">
              <w:rPr>
                <w:sz w:val="18"/>
                <w:szCs w:val="18"/>
                <w:rtl w:val="0"/>
              </w:rPr>
              <w:t xml:space="preserve">67th-percentile</w:t>
            </w:r>
          </w:p>
          <w:p w:rsidR="00000000" w:rsidDel="00000000" w:rsidP="00000000" w:rsidRDefault="00000000" w:rsidRPr="00000000" w14:paraId="000000F4">
            <w:pPr>
              <w:widowControl w:val="0"/>
              <w:spacing w:line="240" w:lineRule="auto"/>
              <w:contextualSpacing w:val="0"/>
              <w:rPr>
                <w:sz w:val="18"/>
                <w:szCs w:val="18"/>
              </w:rPr>
            </w:pPr>
            <w:r w:rsidDel="00000000" w:rsidR="00000000" w:rsidRPr="00000000">
              <w:rPr>
                <w:b w:val="1"/>
                <w:sz w:val="18"/>
                <w:szCs w:val="18"/>
                <w:rtl w:val="0"/>
              </w:rPr>
              <w:t xml:space="preserve">  3 </w:t>
            </w:r>
            <w:r w:rsidDel="00000000" w:rsidR="00000000" w:rsidRPr="00000000">
              <w:rPr>
                <w:sz w:val="18"/>
                <w:szCs w:val="18"/>
                <w:rtl w:val="0"/>
              </w:rPr>
              <w:t xml:space="preserve">57th-percentile</w:t>
            </w:r>
          </w:p>
          <w:p w:rsidR="00000000" w:rsidDel="00000000" w:rsidP="00000000" w:rsidRDefault="00000000" w:rsidRPr="00000000" w14:paraId="000000F5">
            <w:pPr>
              <w:widowControl w:val="0"/>
              <w:spacing w:line="240" w:lineRule="auto"/>
              <w:contextualSpacing w:val="0"/>
              <w:rPr>
                <w:sz w:val="18"/>
                <w:szCs w:val="18"/>
              </w:rPr>
            </w:pPr>
            <w:r w:rsidDel="00000000" w:rsidR="00000000" w:rsidRPr="00000000">
              <w:rPr>
                <w:b w:val="1"/>
                <w:sz w:val="18"/>
                <w:szCs w:val="18"/>
                <w:rtl w:val="0"/>
              </w:rPr>
              <w:t xml:space="preserve">  2 </w:t>
            </w:r>
            <w:r w:rsidDel="00000000" w:rsidR="00000000" w:rsidRPr="00000000">
              <w:rPr>
                <w:sz w:val="18"/>
                <w:szCs w:val="18"/>
                <w:rtl w:val="0"/>
              </w:rPr>
              <w:t xml:space="preserve">53rd-percentile</w:t>
            </w:r>
          </w:p>
          <w:p w:rsidR="00000000" w:rsidDel="00000000" w:rsidP="00000000" w:rsidRDefault="00000000" w:rsidRPr="00000000" w14:paraId="000000F6">
            <w:pPr>
              <w:widowControl w:val="0"/>
              <w:spacing w:line="240" w:lineRule="auto"/>
              <w:contextualSpacing w:val="0"/>
              <w:rPr>
                <w:sz w:val="18"/>
                <w:szCs w:val="18"/>
              </w:rPr>
            </w:pPr>
            <w:r w:rsidDel="00000000" w:rsidR="00000000" w:rsidRPr="00000000">
              <w:rPr>
                <w:b w:val="1"/>
                <w:sz w:val="18"/>
                <w:szCs w:val="18"/>
                <w:rtl w:val="0"/>
              </w:rPr>
              <w:t xml:space="preserve">  1 </w:t>
            </w:r>
            <w:r w:rsidDel="00000000" w:rsidR="00000000" w:rsidRPr="00000000">
              <w:rPr>
                <w:sz w:val="18"/>
                <w:szCs w:val="18"/>
                <w:rtl w:val="0"/>
              </w:rPr>
              <w:t xml:space="preserve">40th-percentile</w:t>
            </w:r>
          </w:p>
          <w:p w:rsidR="00000000" w:rsidDel="00000000" w:rsidP="00000000" w:rsidRDefault="00000000" w:rsidRPr="00000000" w14:paraId="000000F7">
            <w:pPr>
              <w:widowControl w:val="0"/>
              <w:spacing w:line="240" w:lineRule="auto"/>
              <w:contextualSpacing w:val="0"/>
              <w:rPr>
                <w:sz w:val="18"/>
                <w:szCs w:val="18"/>
              </w:rPr>
            </w:pPr>
            <w:r w:rsidDel="00000000" w:rsidR="00000000" w:rsidRPr="00000000">
              <w:rPr>
                <w:b w:val="1"/>
                <w:sz w:val="18"/>
                <w:szCs w:val="18"/>
                <w:rtl w:val="0"/>
              </w:rPr>
              <w:t xml:space="preserve">  0.5 </w:t>
            </w:r>
            <w:r w:rsidDel="00000000" w:rsidR="00000000" w:rsidRPr="00000000">
              <w:rPr>
                <w:sz w:val="18"/>
                <w:szCs w:val="18"/>
                <w:rtl w:val="0"/>
              </w:rPr>
              <w:t xml:space="preserve">10th-percentile</w:t>
            </w:r>
          </w:p>
          <w:p w:rsidR="00000000" w:rsidDel="00000000" w:rsidP="00000000" w:rsidRDefault="00000000" w:rsidRPr="00000000" w14:paraId="000000F8">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sz w:val="18"/>
                <w:szCs w:val="18"/>
              </w:rPr>
            </w:pPr>
            <w:r w:rsidDel="00000000" w:rsidR="00000000" w:rsidRPr="00000000">
              <w:rPr>
                <w:sz w:val="18"/>
                <w:szCs w:val="18"/>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sz w:val="18"/>
                <w:szCs w:val="18"/>
              </w:rPr>
            </w:pPr>
            <w:r w:rsidDel="00000000" w:rsidR="00000000" w:rsidRPr="00000000">
              <w:rPr>
                <w:sz w:val="18"/>
                <w:szCs w:val="18"/>
                <w:rtl w:val="0"/>
              </w:rPr>
              <w:t xml:space="preserve">Product roadmap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product_roadmap_url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Not empty</w:t>
            </w:r>
          </w:p>
          <w:p w:rsidR="00000000" w:rsidDel="00000000" w:rsidP="00000000" w:rsidRDefault="00000000" w:rsidRPr="00000000" w14:paraId="000000FE">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sz w:val="18"/>
                <w:szCs w:val="18"/>
              </w:rPr>
            </w:pPr>
            <w:r w:rsidDel="00000000" w:rsidR="00000000" w:rsidRPr="00000000">
              <w:rPr>
                <w:sz w:val="18"/>
                <w:szCs w:val="18"/>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Roadmap updated</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roadmap_updated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 </w:t>
            </w:r>
            <w:r w:rsidDel="00000000" w:rsidR="00000000" w:rsidRPr="00000000">
              <w:rPr>
                <w:sz w:val="18"/>
                <w:szCs w:val="18"/>
                <w:rtl w:val="0"/>
              </w:rPr>
              <w:t xml:space="preserve">Yes</w:t>
            </w:r>
          </w:p>
          <w:p w:rsidR="00000000" w:rsidDel="00000000" w:rsidP="00000000" w:rsidRDefault="00000000" w:rsidRPr="00000000" w14:paraId="00000104">
            <w:pPr>
              <w:widowControl w:val="0"/>
              <w:spacing w:line="240" w:lineRule="auto"/>
              <w:contextualSpacing w:val="0"/>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No</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sz w:val="18"/>
                <w:szCs w:val="18"/>
              </w:rPr>
            </w:pPr>
            <w:r w:rsidDel="00000000" w:rsidR="00000000" w:rsidRPr="00000000">
              <w:rPr>
                <w:sz w:val="18"/>
                <w:szCs w:val="18"/>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sz w:val="18"/>
                <w:szCs w:val="18"/>
              </w:rPr>
            </w:pPr>
            <w:r w:rsidDel="00000000" w:rsidR="00000000" w:rsidRPr="00000000">
              <w:rPr>
                <w:sz w:val="18"/>
                <w:szCs w:val="18"/>
                <w:rtl w:val="0"/>
              </w:rPr>
              <w:t xml:space="preserve">Product age (Today’s date - Release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b w:val="1"/>
                <w:sz w:val="18"/>
                <w:szCs w:val="18"/>
                <w:rtl w:val="0"/>
              </w:rPr>
              <w:t xml:space="preserve"> </w:t>
            </w:r>
            <w:r w:rsidDel="00000000" w:rsidR="00000000" w:rsidRPr="00000000">
              <w:rPr>
                <w:sz w:val="18"/>
                <w:szCs w:val="18"/>
                <w:rtl w:val="0"/>
              </w:rPr>
              <w:t xml:space="preserve">5+ years</w:t>
            </w:r>
          </w:p>
          <w:p w:rsidR="00000000" w:rsidDel="00000000" w:rsidP="00000000" w:rsidRDefault="00000000" w:rsidRPr="00000000" w14:paraId="0000010A">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b w:val="1"/>
                <w:sz w:val="18"/>
                <w:szCs w:val="18"/>
                <w:rtl w:val="0"/>
              </w:rPr>
              <w:t xml:space="preserve"> </w:t>
            </w:r>
            <w:r w:rsidDel="00000000" w:rsidR="00000000" w:rsidRPr="00000000">
              <w:rPr>
                <w:sz w:val="18"/>
                <w:szCs w:val="18"/>
                <w:rtl w:val="0"/>
              </w:rPr>
              <w:t xml:space="preserve">1+ years</w:t>
            </w:r>
          </w:p>
          <w:p w:rsidR="00000000" w:rsidDel="00000000" w:rsidP="00000000" w:rsidRDefault="00000000" w:rsidRPr="00000000" w14:paraId="0000010B">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b w:val="1"/>
                <w:sz w:val="18"/>
                <w:szCs w:val="18"/>
                <w:rtl w:val="0"/>
              </w:rPr>
              <w:t xml:space="preserve"> </w:t>
            </w:r>
            <w:r w:rsidDel="00000000" w:rsidR="00000000" w:rsidRPr="00000000">
              <w:rPr>
                <w:sz w:val="18"/>
                <w:szCs w:val="18"/>
                <w:rtl w:val="0"/>
              </w:rPr>
              <w:t xml:space="preserve">6+ months</w:t>
            </w:r>
          </w:p>
          <w:p w:rsidR="00000000" w:rsidDel="00000000" w:rsidP="00000000" w:rsidRDefault="00000000" w:rsidRPr="00000000" w14:paraId="0000010C">
            <w:pPr>
              <w:widowControl w:val="0"/>
              <w:spacing w:line="240" w:lineRule="auto"/>
              <w:contextualSpacing w:val="0"/>
              <w:rPr>
                <w:sz w:val="18"/>
                <w:szCs w:val="18"/>
              </w:rPr>
            </w:pPr>
            <w:r w:rsidDel="00000000" w:rsidR="00000000" w:rsidRPr="00000000">
              <w:rPr>
                <w:b w:val="1"/>
                <w:sz w:val="18"/>
                <w:szCs w:val="18"/>
                <w:rtl w:val="0"/>
              </w:rPr>
              <w:t xml:space="preserve">4 </w:t>
            </w:r>
            <w:r w:rsidDel="00000000" w:rsidR="00000000" w:rsidRPr="00000000">
              <w:rPr>
                <w:b w:val="1"/>
                <w:sz w:val="18"/>
                <w:szCs w:val="18"/>
                <w:rtl w:val="0"/>
              </w:rPr>
              <w:t xml:space="preserve">   </w:t>
            </w:r>
            <w:r w:rsidDel="00000000" w:rsidR="00000000" w:rsidRPr="00000000">
              <w:rPr>
                <w:sz w:val="18"/>
                <w:szCs w:val="18"/>
                <w:rtl w:val="0"/>
              </w:rPr>
              <w:t xml:space="preserve">3+ months</w:t>
            </w:r>
          </w:p>
          <w:p w:rsidR="00000000" w:rsidDel="00000000" w:rsidP="00000000" w:rsidRDefault="00000000" w:rsidRPr="00000000" w14:paraId="0000010D">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b w:val="1"/>
                <w:sz w:val="18"/>
                <w:szCs w:val="18"/>
                <w:rtl w:val="0"/>
              </w:rPr>
              <w:t xml:space="preserve">   </w:t>
            </w:r>
            <w:r w:rsidDel="00000000" w:rsidR="00000000" w:rsidRPr="00000000">
              <w:rPr>
                <w:sz w:val="18"/>
                <w:szCs w:val="18"/>
                <w:rtl w:val="0"/>
              </w:rPr>
              <w:t xml:space="preserve">1+ months</w:t>
            </w:r>
          </w:p>
          <w:p w:rsidR="00000000" w:rsidDel="00000000" w:rsidP="00000000" w:rsidRDefault="00000000" w:rsidRPr="00000000" w14:paraId="0000010E">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b w:val="1"/>
                <w:sz w:val="18"/>
                <w:szCs w:val="18"/>
                <w:rtl w:val="0"/>
              </w:rPr>
              <w:t xml:space="preserve">   </w:t>
            </w:r>
            <w:r w:rsidDel="00000000" w:rsidR="00000000" w:rsidRPr="00000000">
              <w:rPr>
                <w:sz w:val="18"/>
                <w:szCs w:val="18"/>
                <w:rtl w:val="0"/>
              </w:rPr>
              <w:t xml:space="preserve">&lt; 1 month </w:t>
            </w:r>
          </w:p>
          <w:p w:rsidR="00000000" w:rsidDel="00000000" w:rsidP="00000000" w:rsidRDefault="00000000" w:rsidRPr="00000000" w14:paraId="0000010F">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    future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sz w:val="18"/>
                <w:szCs w:val="18"/>
              </w:rPr>
            </w:pPr>
            <w:r w:rsidDel="00000000" w:rsidR="00000000" w:rsidRPr="00000000">
              <w:rPr>
                <w:sz w:val="18"/>
                <w:szCs w:val="18"/>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color w:val="ff0000"/>
                <w:sz w:val="18"/>
                <w:szCs w:val="18"/>
                <w:vertAlign w:val="superscript"/>
              </w:rPr>
            </w:pPr>
            <w:commentRangeStart w:id="12"/>
            <w:commentRangeStart w:id="13"/>
            <w:commentRangeStart w:id="14"/>
            <w:commentRangeStart w:id="15"/>
            <w:commentRangeStart w:id="16"/>
            <w:r w:rsidDel="00000000" w:rsidR="00000000" w:rsidRPr="00000000">
              <w:rPr>
                <w:sz w:val="18"/>
                <w:szCs w:val="18"/>
                <w:rtl w:val="0"/>
              </w:rPr>
              <w:t xml:space="preserve">Whitepaper</w:t>
            </w:r>
            <w:r w:rsidDel="00000000" w:rsidR="00000000" w:rsidRPr="00000000">
              <w:rPr>
                <w:color w:val="ff0000"/>
                <w:sz w:val="18"/>
                <w:szCs w:val="18"/>
                <w:vertAlign w:val="superscript"/>
                <w:rtl w:val="0"/>
              </w:rPr>
              <w:t xml:space="preserve">NEW</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2"/>
                <w:szCs w:val="12"/>
                <w:rtl w:val="0"/>
              </w:rPr>
              <w:t xml:space="preserve">whitepaper_url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sz w:val="18"/>
                <w:szCs w:val="18"/>
              </w:rPr>
            </w:pPr>
            <w:r w:rsidDel="00000000" w:rsidR="00000000" w:rsidRPr="00000000">
              <w:rPr>
                <w:b w:val="1"/>
                <w:sz w:val="18"/>
                <w:szCs w:val="18"/>
                <w:rtl w:val="0"/>
              </w:rPr>
              <w:t xml:space="preserve">10 - </w:t>
            </w:r>
            <w:r w:rsidDel="00000000" w:rsidR="00000000" w:rsidRPr="00000000">
              <w:rPr>
                <w:sz w:val="18"/>
                <w:szCs w:val="18"/>
                <w:rtl w:val="0"/>
              </w:rPr>
              <w:t xml:space="preserve">not empty ( different from blank, n/a, etc)</w:t>
            </w:r>
          </w:p>
          <w:p w:rsidR="00000000" w:rsidDel="00000000" w:rsidP="00000000" w:rsidRDefault="00000000" w:rsidRPr="00000000" w14:paraId="00000115">
            <w:pPr>
              <w:widowControl w:val="0"/>
              <w:spacing w:line="240" w:lineRule="auto"/>
              <w:contextualSpacing w:val="0"/>
              <w:rPr>
                <w:sz w:val="18"/>
                <w:szCs w:val="18"/>
              </w:rPr>
            </w:pPr>
            <w:r w:rsidDel="00000000" w:rsidR="00000000" w:rsidRPr="00000000">
              <w:rPr>
                <w:b w:val="1"/>
                <w:sz w:val="18"/>
                <w:szCs w:val="18"/>
                <w:rtl w:val="0"/>
              </w:rPr>
              <w:t xml:space="preserve">0 - </w:t>
            </w:r>
            <w:r w:rsidDel="00000000" w:rsidR="00000000" w:rsidRPr="00000000">
              <w:rPr>
                <w:sz w:val="18"/>
                <w:szCs w:val="18"/>
                <w:rtl w:val="0"/>
              </w:rPr>
              <w:t xml:space="preserve">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jc w:val="center"/>
              <w:rPr>
                <w:b w:val="1"/>
                <w:sz w:val="18"/>
                <w:szCs w:val="18"/>
              </w:rPr>
            </w:pPr>
            <w:r w:rsidDel="00000000" w:rsidR="00000000" w:rsidRPr="00000000">
              <w:rPr>
                <w:b w:val="1"/>
                <w:sz w:val="18"/>
                <w:szCs w:val="18"/>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jc w:val="center"/>
              <w:rPr>
                <w:b w:val="1"/>
                <w:color w:val="ff0000"/>
                <w:sz w:val="18"/>
                <w:szCs w:val="18"/>
              </w:rPr>
            </w:pPr>
            <w:commentRangeStart w:id="17"/>
            <w:commentRangeStart w:id="18"/>
            <w:commentRangeStart w:id="19"/>
            <w:r w:rsidDel="00000000" w:rsidR="00000000" w:rsidRPr="00000000">
              <w:rPr>
                <w:b w:val="1"/>
                <w:sz w:val="18"/>
                <w:szCs w:val="18"/>
                <w:rtl w:val="0"/>
              </w:rPr>
              <w:t xml:space="preserve">Coin strength </w:t>
            </w:r>
            <w:r w:rsidDel="00000000" w:rsidR="00000000" w:rsidRPr="00000000">
              <w:rPr>
                <w:b w:val="1"/>
                <w:color w:val="ff0000"/>
                <w:sz w:val="18"/>
                <w:szCs w:val="18"/>
                <w:rtl w:val="0"/>
              </w:rPr>
              <w:t xml:space="preserve">30%</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b w:val="1"/>
                <w:color w:val="ff0000"/>
                <w:sz w:val="18"/>
                <w:szCs w:val="18"/>
                <w:rtl w:val="0"/>
              </w:rPr>
              <w:t xml:space="preserve">*</w:t>
            </w:r>
            <w:commentRangeStart w:id="20"/>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sz w:val="18"/>
                <w:szCs w:val="18"/>
              </w:rPr>
            </w:pPr>
            <w:r w:rsidDel="00000000" w:rsidR="00000000" w:rsidRPr="00000000">
              <w:rPr>
                <w:sz w:val="18"/>
                <w:szCs w:val="18"/>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Consolas" w:cs="Consolas" w:eastAsia="Consolas" w:hAnsi="Consolas"/>
                <w:sz w:val="18"/>
                <w:szCs w:val="18"/>
                <w:shd w:fill="ea9999" w:val="clear"/>
              </w:rPr>
            </w:pPr>
            <w:commentRangeStart w:id="21"/>
            <w:commentRangeStart w:id="22"/>
            <w:commentRangeStart w:id="23"/>
            <w:commentRangeStart w:id="24"/>
            <w:r w:rsidDel="00000000" w:rsidR="00000000" w:rsidRPr="00000000">
              <w:rPr>
                <w:sz w:val="18"/>
                <w:szCs w:val="18"/>
                <w:rtl w:val="0"/>
              </w:rPr>
              <w:t xml:space="preserve">Transactions per second</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1D">
            <w:pPr>
              <w:widowControl w:val="0"/>
              <w:spacing w:line="240" w:lineRule="auto"/>
              <w:contextualSpacing w:val="0"/>
              <w:rPr>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transactions_per_second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95th percentile</w:t>
            </w:r>
          </w:p>
          <w:p w:rsidR="00000000" w:rsidDel="00000000" w:rsidP="00000000" w:rsidRDefault="00000000" w:rsidRPr="00000000" w14:paraId="00000121">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sz w:val="18"/>
                <w:szCs w:val="18"/>
                <w:rtl w:val="0"/>
              </w:rPr>
              <w:t xml:space="preserve">75th percentile</w:t>
            </w:r>
          </w:p>
          <w:p w:rsidR="00000000" w:rsidDel="00000000" w:rsidP="00000000" w:rsidRDefault="00000000" w:rsidRPr="00000000" w14:paraId="00000122">
            <w:pPr>
              <w:widowControl w:val="0"/>
              <w:spacing w:line="240" w:lineRule="auto"/>
              <w:contextualSpacing w:val="0"/>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50th percentile</w:t>
            </w:r>
          </w:p>
          <w:p w:rsidR="00000000" w:rsidDel="00000000" w:rsidP="00000000" w:rsidRDefault="00000000" w:rsidRPr="00000000" w14:paraId="00000123">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30th percentile</w:t>
            </w:r>
          </w:p>
          <w:p w:rsidR="00000000" w:rsidDel="00000000" w:rsidP="00000000" w:rsidRDefault="00000000" w:rsidRPr="00000000" w14:paraId="00000124">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15th percentile</w:t>
            </w:r>
          </w:p>
          <w:p w:rsidR="00000000" w:rsidDel="00000000" w:rsidP="00000000" w:rsidRDefault="00000000" w:rsidRPr="00000000" w14:paraId="00000125">
            <w:pPr>
              <w:widowControl w:val="0"/>
              <w:spacing w:line="240" w:lineRule="auto"/>
              <w:contextualSpacing w:val="0"/>
              <w:rPr>
                <w:sz w:val="18"/>
                <w:szCs w:val="18"/>
                <w:vertAlign w:val="subscript"/>
              </w:rPr>
            </w:pPr>
            <w:r w:rsidDel="00000000" w:rsidR="00000000" w:rsidRPr="00000000">
              <w:rPr>
                <w:b w:val="1"/>
                <w:sz w:val="18"/>
                <w:szCs w:val="18"/>
                <w:rtl w:val="0"/>
              </w:rPr>
              <w:t xml:space="preserve">0 </w:t>
            </w:r>
            <w:r w:rsidDel="00000000" w:rsidR="00000000" w:rsidRPr="00000000">
              <w:rPr>
                <w:sz w:val="18"/>
                <w:szCs w:val="18"/>
                <w:rtl w:val="0"/>
              </w:rPr>
              <w:t xml:space="preserve">&lt;15th percentile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sz w:val="18"/>
                <w:szCs w:val="18"/>
              </w:rPr>
            </w:pPr>
            <w:r w:rsidDel="00000000" w:rsidR="00000000" w:rsidRPr="00000000">
              <w:rPr>
                <w:sz w:val="18"/>
                <w:szCs w:val="18"/>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sz w:val="18"/>
                <w:szCs w:val="18"/>
              </w:rPr>
            </w:pPr>
            <w:r w:rsidDel="00000000" w:rsidR="00000000" w:rsidRPr="00000000">
              <w:rPr>
                <w:sz w:val="18"/>
                <w:szCs w:val="18"/>
                <w:rtl w:val="0"/>
              </w:rPr>
              <w:t xml:space="preserve">What is their coin emission rate? Is the coin's inflation under control?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token_emission_rate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b w:val="1"/>
                <w:sz w:val="18"/>
                <w:szCs w:val="18"/>
              </w:rPr>
            </w:pPr>
            <w:r w:rsidDel="00000000" w:rsidR="00000000" w:rsidRPr="00000000">
              <w:rPr>
                <w:b w:val="1"/>
                <w:sz w:val="18"/>
                <w:szCs w:val="18"/>
                <w:rtl w:val="0"/>
              </w:rPr>
              <w:t xml:space="preserve">30</w:t>
            </w:r>
            <w:r w:rsidDel="00000000" w:rsidR="00000000" w:rsidRPr="00000000">
              <w:rPr>
                <w:sz w:val="18"/>
                <w:szCs w:val="18"/>
                <w:rtl w:val="0"/>
              </w:rPr>
              <w:t xml:space="preserve"> "No new tokens created"</w:t>
              <w:br w:type="textWrapping"/>
            </w:r>
            <w:r w:rsidDel="00000000" w:rsidR="00000000" w:rsidRPr="00000000">
              <w:rPr>
                <w:b w:val="1"/>
                <w:sz w:val="18"/>
                <w:szCs w:val="18"/>
                <w:rtl w:val="0"/>
              </w:rPr>
              <w:t xml:space="preserve">30 </w:t>
            </w:r>
            <w:r w:rsidDel="00000000" w:rsidR="00000000" w:rsidRPr="00000000">
              <w:rPr>
                <w:sz w:val="18"/>
                <w:szCs w:val="18"/>
                <w:rtl w:val="0"/>
              </w:rPr>
              <w:t xml:space="preserve">"Deflation through token burning"</w:t>
            </w:r>
            <w:r w:rsidDel="00000000" w:rsidR="00000000" w:rsidRPr="00000000">
              <w:rPr>
                <w:rtl w:val="0"/>
              </w:rPr>
            </w:r>
          </w:p>
          <w:p w:rsidR="00000000" w:rsidDel="00000000" w:rsidP="00000000" w:rsidRDefault="00000000" w:rsidRPr="00000000" w14:paraId="0000012B">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"Emitted in proportion to amount of network activity"</w:t>
            </w:r>
            <w:r w:rsidDel="00000000" w:rsidR="00000000" w:rsidRPr="00000000">
              <w:rPr>
                <w:rtl w:val="0"/>
              </w:rPr>
            </w:r>
          </w:p>
          <w:p w:rsidR="00000000" w:rsidDel="00000000" w:rsidP="00000000" w:rsidRDefault="00000000" w:rsidRPr="00000000" w14:paraId="0000012C">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"2nd round might occur"</w:t>
            </w:r>
            <w:r w:rsidDel="00000000" w:rsidR="00000000" w:rsidRPr="00000000">
              <w:rPr>
                <w:rtl w:val="0"/>
              </w:rPr>
            </w:r>
          </w:p>
          <w:p w:rsidR="00000000" w:rsidDel="00000000" w:rsidP="00000000" w:rsidRDefault="00000000" w:rsidRPr="00000000" w14:paraId="0000012D">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"Company can decide"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sz w:val="18"/>
                <w:szCs w:val="18"/>
              </w:rPr>
            </w:pPr>
            <w:r w:rsidDel="00000000" w:rsidR="00000000" w:rsidRPr="00000000">
              <w:rPr>
                <w:sz w:val="18"/>
                <w:szCs w:val="18"/>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sz w:val="18"/>
                <w:szCs w:val="18"/>
              </w:rPr>
            </w:pPr>
            <w:r w:rsidDel="00000000" w:rsidR="00000000" w:rsidRPr="00000000">
              <w:rPr>
                <w:sz w:val="18"/>
                <w:szCs w:val="18"/>
                <w:rtl w:val="0"/>
              </w:rPr>
              <w:t xml:space="preserve">Average trading volume past 3 months against  other assets’ avg volume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133">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134">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135">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136">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137">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138">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sz w:val="18"/>
                <w:szCs w:val="18"/>
              </w:rPr>
            </w:pPr>
            <w:r w:rsidDel="00000000" w:rsidR="00000000" w:rsidRPr="00000000">
              <w:rPr>
                <w:sz w:val="18"/>
                <w:szCs w:val="18"/>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sz w:val="18"/>
                <w:szCs w:val="18"/>
              </w:rPr>
            </w:pPr>
            <w:r w:rsidDel="00000000" w:rsidR="00000000" w:rsidRPr="00000000">
              <w:rPr>
                <w:sz w:val="18"/>
                <w:szCs w:val="18"/>
                <w:rtl w:val="0"/>
              </w:rPr>
              <w:t xml:space="preserve">Average market cap last 3 months against other assets’ avg mkt. cap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market::avg_3mo_mkt_cap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13E">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13F">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140">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141">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142">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14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sz w:val="18"/>
                <w:szCs w:val="18"/>
              </w:rPr>
            </w:pPr>
            <w:r w:rsidDel="00000000" w:rsidR="00000000" w:rsidRPr="00000000">
              <w:rPr>
                <w:sz w:val="18"/>
                <w:szCs w:val="18"/>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sz w:val="18"/>
                <w:szCs w:val="18"/>
              </w:rPr>
            </w:pPr>
            <w:r w:rsidDel="00000000" w:rsidR="00000000" w:rsidRPr="00000000">
              <w:rPr>
                <w:sz w:val="18"/>
                <w:szCs w:val="18"/>
                <w:rtl w:val="0"/>
              </w:rPr>
              <w:t xml:space="preserve">Value growth since trade start date against average total market growth</w:t>
            </w:r>
          </w:p>
          <w:p w:rsidR="00000000" w:rsidDel="00000000" w:rsidP="00000000" w:rsidRDefault="00000000" w:rsidRPr="00000000" w14:paraId="00000146">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147">
            <w:pPr>
              <w:widowControl w:val="0"/>
              <w:spacing w:line="240" w:lineRule="auto"/>
              <w:contextualSpacing w:val="0"/>
              <w:rPr>
                <w:b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market::mkt_cap_against_total_market_growth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rPr>
                <w:sz w:val="18"/>
                <w:szCs w:val="18"/>
              </w:rPr>
            </w:pPr>
            <w:r w:rsidDel="00000000" w:rsidR="00000000" w:rsidRPr="00000000">
              <w:rPr>
                <w:b w:val="1"/>
                <w:sz w:val="18"/>
                <w:szCs w:val="18"/>
                <w:rtl w:val="0"/>
              </w:rPr>
              <w:t xml:space="preserve">13 </w:t>
            </w:r>
            <w:r w:rsidDel="00000000" w:rsidR="00000000" w:rsidRPr="00000000">
              <w:rPr>
                <w:sz w:val="18"/>
                <w:szCs w:val="18"/>
                <w:rtl w:val="0"/>
              </w:rPr>
              <w:t xml:space="preserve">99th-percentile</w:t>
            </w:r>
          </w:p>
          <w:p w:rsidR="00000000" w:rsidDel="00000000" w:rsidP="00000000" w:rsidRDefault="00000000" w:rsidRPr="00000000" w14:paraId="0000014B">
            <w:pPr>
              <w:widowControl w:val="0"/>
              <w:spacing w:line="240" w:lineRule="auto"/>
              <w:contextualSpacing w:val="0"/>
              <w:rPr>
                <w:sz w:val="18"/>
                <w:szCs w:val="18"/>
              </w:rPr>
            </w:pPr>
            <w:r w:rsidDel="00000000" w:rsidR="00000000" w:rsidRPr="00000000">
              <w:rPr>
                <w:b w:val="1"/>
                <w:sz w:val="18"/>
                <w:szCs w:val="18"/>
                <w:rtl w:val="0"/>
              </w:rPr>
              <w:t xml:space="preserve">12</w:t>
            </w:r>
            <w:r w:rsidDel="00000000" w:rsidR="00000000" w:rsidRPr="00000000">
              <w:rPr>
                <w:sz w:val="18"/>
                <w:szCs w:val="18"/>
                <w:rtl w:val="0"/>
              </w:rPr>
              <w:t xml:space="preserve"> 95th-percentile</w:t>
            </w:r>
          </w:p>
          <w:p w:rsidR="00000000" w:rsidDel="00000000" w:rsidP="00000000" w:rsidRDefault="00000000" w:rsidRPr="00000000" w14:paraId="0000014C">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85th-percentile</w:t>
            </w:r>
          </w:p>
          <w:p w:rsidR="00000000" w:rsidDel="00000000" w:rsidP="00000000" w:rsidRDefault="00000000" w:rsidRPr="00000000" w14:paraId="0000014D">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50th-percentile</w:t>
            </w:r>
          </w:p>
          <w:p w:rsidR="00000000" w:rsidDel="00000000" w:rsidP="00000000" w:rsidRDefault="00000000" w:rsidRPr="00000000" w14:paraId="0000014E">
            <w:pPr>
              <w:widowControl w:val="0"/>
              <w:spacing w:line="240" w:lineRule="auto"/>
              <w:contextualSpacing w:val="0"/>
              <w:rPr>
                <w:sz w:val="18"/>
                <w:szCs w:val="18"/>
              </w:rPr>
            </w:pPr>
            <w:r w:rsidDel="00000000" w:rsidR="00000000" w:rsidRPr="00000000">
              <w:rPr>
                <w:b w:val="1"/>
                <w:sz w:val="18"/>
                <w:szCs w:val="18"/>
                <w:rtl w:val="0"/>
              </w:rPr>
              <w:t xml:space="preserve">  3 </w:t>
            </w:r>
            <w:r w:rsidDel="00000000" w:rsidR="00000000" w:rsidRPr="00000000">
              <w:rPr>
                <w:sz w:val="18"/>
                <w:szCs w:val="18"/>
                <w:rtl w:val="0"/>
              </w:rPr>
              <w:t xml:space="preserve">30th-percentile</w:t>
            </w:r>
          </w:p>
          <w:p w:rsidR="00000000" w:rsidDel="00000000" w:rsidP="00000000" w:rsidRDefault="00000000" w:rsidRPr="00000000" w14:paraId="0000014F">
            <w:pPr>
              <w:widowControl w:val="0"/>
              <w:spacing w:line="240" w:lineRule="auto"/>
              <w:contextualSpacing w:val="0"/>
              <w:rPr>
                <w:sz w:val="18"/>
                <w:szCs w:val="18"/>
              </w:rPr>
            </w:pPr>
            <w:r w:rsidDel="00000000" w:rsidR="00000000" w:rsidRPr="00000000">
              <w:rPr>
                <w:b w:val="1"/>
                <w:sz w:val="18"/>
                <w:szCs w:val="18"/>
                <w:rtl w:val="0"/>
              </w:rPr>
              <w:t xml:space="preserve">  2 </w:t>
            </w:r>
            <w:r w:rsidDel="00000000" w:rsidR="00000000" w:rsidRPr="00000000">
              <w:rPr>
                <w:sz w:val="18"/>
                <w:szCs w:val="18"/>
                <w:rtl w:val="0"/>
              </w:rPr>
              <w:t xml:space="preserve">10th-percentile</w:t>
            </w:r>
          </w:p>
          <w:p w:rsidR="00000000" w:rsidDel="00000000" w:rsidP="00000000" w:rsidRDefault="00000000" w:rsidRPr="00000000" w14:paraId="00000150">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sz w:val="18"/>
                <w:szCs w:val="18"/>
              </w:rPr>
            </w:pPr>
            <w:r w:rsidDel="00000000" w:rsidR="00000000" w:rsidRPr="00000000">
              <w:rPr>
                <w:sz w:val="18"/>
                <w:szCs w:val="18"/>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sz w:val="18"/>
                <w:szCs w:val="18"/>
              </w:rPr>
            </w:pPr>
            <w:r w:rsidDel="00000000" w:rsidR="00000000" w:rsidRPr="00000000">
              <w:rPr>
                <w:sz w:val="18"/>
                <w:szCs w:val="18"/>
                <w:rtl w:val="0"/>
              </w:rPr>
              <w:t xml:space="preserve">Inverse of percentage of coins allocated to the founders/team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ico_proceeds_founders_team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0-5%</w:t>
            </w:r>
          </w:p>
          <w:p w:rsidR="00000000" w:rsidDel="00000000" w:rsidP="00000000" w:rsidRDefault="00000000" w:rsidRPr="00000000" w14:paraId="00000156">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5-10%</w:t>
            </w:r>
          </w:p>
          <w:p w:rsidR="00000000" w:rsidDel="00000000" w:rsidP="00000000" w:rsidRDefault="00000000" w:rsidRPr="00000000" w14:paraId="00000157">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10-20%</w:t>
            </w:r>
          </w:p>
          <w:p w:rsidR="00000000" w:rsidDel="00000000" w:rsidP="00000000" w:rsidRDefault="00000000" w:rsidRPr="00000000" w14:paraId="00000158">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0%</w:t>
            </w:r>
          </w:p>
          <w:p w:rsidR="00000000" w:rsidDel="00000000" w:rsidP="00000000" w:rsidRDefault="00000000" w:rsidRPr="00000000" w14:paraId="00000159">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20%+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b w:val="1"/>
                <w:sz w:val="18"/>
                <w:szCs w:val="18"/>
              </w:rPr>
            </w:pPr>
            <w:r w:rsidDel="00000000" w:rsidR="00000000" w:rsidRPr="00000000">
              <w:rPr>
                <w:b w:val="1"/>
                <w:sz w:val="18"/>
                <w:szCs w:val="18"/>
                <w:rtl w:val="0"/>
              </w:rPr>
              <w:t xml:space="preserve">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Business/Company Strength (</w:t>
            </w:r>
            <w:commentRangeStart w:id="25"/>
            <w:commentRangeStart w:id="26"/>
            <w:r w:rsidDel="00000000" w:rsidR="00000000" w:rsidRPr="00000000">
              <w:rPr>
                <w:b w:val="1"/>
                <w:sz w:val="18"/>
                <w:szCs w:val="18"/>
                <w:rtl w:val="0"/>
              </w:rPr>
              <w:t xml:space="preserve">Professional investor backing // Transparency</w:t>
            </w:r>
            <w:commentRangeEnd w:id="25"/>
            <w:r w:rsidDel="00000000" w:rsidR="00000000" w:rsidRPr="00000000">
              <w:commentReference w:id="25"/>
            </w:r>
            <w:commentRangeEnd w:id="26"/>
            <w:r w:rsidDel="00000000" w:rsidR="00000000" w:rsidRPr="00000000">
              <w:commentReference w:id="26"/>
            </w:r>
            <w:r w:rsidDel="00000000" w:rsidR="00000000" w:rsidRPr="00000000">
              <w:rPr>
                <w:b w:val="1"/>
                <w:sz w:val="18"/>
                <w:szCs w:val="18"/>
                <w:rtl w:val="0"/>
              </w:rPr>
              <w:t xml:space="preserve">) </w:t>
            </w:r>
            <w:r w:rsidDel="00000000" w:rsidR="00000000" w:rsidRPr="00000000">
              <w:rPr>
                <w:b w:val="1"/>
                <w:color w:val="ff0000"/>
                <w:sz w:val="18"/>
                <w:szCs w:val="18"/>
                <w:rtl w:val="0"/>
              </w:rPr>
              <w:t xml:space="preserve">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sz w:val="18"/>
                <w:szCs w:val="18"/>
              </w:rPr>
            </w:pPr>
            <w:r w:rsidDel="00000000" w:rsidR="00000000" w:rsidRPr="00000000">
              <w:rPr>
                <w:sz w:val="18"/>
                <w:szCs w:val="18"/>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sz w:val="18"/>
                <w:szCs w:val="18"/>
              </w:rPr>
            </w:pPr>
            <w:r w:rsidDel="00000000" w:rsidR="00000000" w:rsidRPr="00000000">
              <w:rPr>
                <w:sz w:val="18"/>
                <w:szCs w:val="18"/>
                <w:rtl w:val="0"/>
              </w:rPr>
              <w:t xml:space="preserve">Financial statements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company_publishes_financial_statements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commentRangeStart w:id="27"/>
            <w:r w:rsidDel="00000000" w:rsidR="00000000" w:rsidRPr="00000000">
              <w:rPr>
                <w:rtl w:val="0"/>
              </w:rPr>
            </w:r>
          </w:p>
          <w:p w:rsidR="00000000" w:rsidDel="00000000" w:rsidP="00000000" w:rsidRDefault="00000000" w:rsidRPr="00000000" w14:paraId="00000164">
            <w:pPr>
              <w:widowControl w:val="0"/>
              <w:spacing w:line="240" w:lineRule="auto"/>
              <w:contextualSpacing w:val="0"/>
              <w:rPr>
                <w:sz w:val="18"/>
                <w:szCs w:val="18"/>
              </w:rPr>
            </w:pPr>
            <w:commentRangeEnd w:id="27"/>
            <w:r w:rsidDel="00000000" w:rsidR="00000000" w:rsidRPr="00000000">
              <w:commentReference w:id="27"/>
            </w: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sz w:val="18"/>
                <w:szCs w:val="18"/>
              </w:rPr>
            </w:pPr>
            <w:r w:rsidDel="00000000" w:rsidR="00000000" w:rsidRPr="00000000">
              <w:rPr>
                <w:sz w:val="18"/>
                <w:szCs w:val="18"/>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sz w:val="18"/>
                <w:szCs w:val="18"/>
              </w:rPr>
            </w:pPr>
            <w:r w:rsidDel="00000000" w:rsidR="00000000" w:rsidRPr="00000000">
              <w:rPr>
                <w:sz w:val="18"/>
                <w:szCs w:val="18"/>
                <w:rtl w:val="0"/>
              </w:rPr>
              <w:t xml:space="preserve">Burn rate and costs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company_burn_rate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commentRangeStart w:id="28"/>
            <w:r w:rsidDel="00000000" w:rsidR="00000000" w:rsidRPr="00000000">
              <w:rPr>
                <w:rtl w:val="0"/>
              </w:rPr>
            </w:r>
          </w:p>
          <w:p w:rsidR="00000000" w:rsidDel="00000000" w:rsidP="00000000" w:rsidRDefault="00000000" w:rsidRPr="00000000" w14:paraId="0000016A">
            <w:pPr>
              <w:widowControl w:val="0"/>
              <w:spacing w:line="240" w:lineRule="auto"/>
              <w:contextualSpacing w:val="0"/>
              <w:rPr>
                <w:sz w:val="18"/>
                <w:szCs w:val="18"/>
              </w:rPr>
            </w:pPr>
            <w:commentRangeEnd w:id="28"/>
            <w:r w:rsidDel="00000000" w:rsidR="00000000" w:rsidRPr="00000000">
              <w:commentReference w:id="28"/>
            </w: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sz w:val="18"/>
                <w:szCs w:val="18"/>
              </w:rPr>
            </w:pPr>
            <w:r w:rsidDel="00000000" w:rsidR="00000000" w:rsidRPr="00000000">
              <w:rPr>
                <w:sz w:val="18"/>
                <w:szCs w:val="18"/>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sz w:val="18"/>
                <w:szCs w:val="18"/>
              </w:rPr>
            </w:pPr>
            <w:r w:rsidDel="00000000" w:rsidR="00000000" w:rsidRPr="00000000">
              <w:rPr>
                <w:sz w:val="18"/>
                <w:szCs w:val="18"/>
                <w:rtl w:val="0"/>
              </w:rPr>
              <w:t xml:space="preserve">Financial gains predictions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company_gains_predictions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commentRangeStart w:id="29"/>
            <w:r w:rsidDel="00000000" w:rsidR="00000000" w:rsidRPr="00000000">
              <w:rPr>
                <w:rtl w:val="0"/>
              </w:rPr>
            </w:r>
          </w:p>
          <w:p w:rsidR="00000000" w:rsidDel="00000000" w:rsidP="00000000" w:rsidRDefault="00000000" w:rsidRPr="00000000" w14:paraId="00000170">
            <w:pPr>
              <w:widowControl w:val="0"/>
              <w:spacing w:line="240" w:lineRule="auto"/>
              <w:contextualSpacing w:val="0"/>
              <w:rPr>
                <w:sz w:val="18"/>
                <w:szCs w:val="18"/>
              </w:rPr>
            </w:pPr>
            <w:commentRangeEnd w:id="29"/>
            <w:r w:rsidDel="00000000" w:rsidR="00000000" w:rsidRPr="00000000">
              <w:commentReference w:id="29"/>
            </w: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sz w:val="18"/>
                <w:szCs w:val="18"/>
              </w:rPr>
            </w:pPr>
            <w:r w:rsidDel="00000000" w:rsidR="00000000" w:rsidRPr="00000000">
              <w:rPr>
                <w:sz w:val="18"/>
                <w:szCs w:val="18"/>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sz w:val="18"/>
                <w:szCs w:val="18"/>
              </w:rPr>
            </w:pPr>
            <w:r w:rsidDel="00000000" w:rsidR="00000000" w:rsidRPr="00000000">
              <w:rPr>
                <w:sz w:val="18"/>
                <w:szCs w:val="18"/>
                <w:rtl w:val="0"/>
              </w:rPr>
              <w:t xml:space="preserve">Company has strategic partnerships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company_explains_strategic_partnerships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7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sz w:val="18"/>
                <w:szCs w:val="18"/>
              </w:rPr>
            </w:pPr>
            <w:r w:rsidDel="00000000" w:rsidR="00000000" w:rsidRPr="00000000">
              <w:rPr>
                <w:sz w:val="18"/>
                <w:szCs w:val="18"/>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sz w:val="18"/>
                <w:szCs w:val="18"/>
              </w:rPr>
            </w:pPr>
            <w:r w:rsidDel="00000000" w:rsidR="00000000" w:rsidRPr="00000000">
              <w:rPr>
                <w:sz w:val="18"/>
                <w:szCs w:val="18"/>
                <w:rtl w:val="0"/>
              </w:rPr>
              <w:t xml:space="preserve">Company explains advantages over competition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company_explains_advantage_over_competition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YES</w:t>
            </w:r>
          </w:p>
          <w:p w:rsidR="00000000" w:rsidDel="00000000" w:rsidP="00000000" w:rsidRDefault="00000000" w:rsidRPr="00000000" w14:paraId="0000017C">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sz w:val="18"/>
                <w:szCs w:val="18"/>
              </w:rPr>
            </w:pPr>
            <w:r w:rsidDel="00000000" w:rsidR="00000000" w:rsidRPr="00000000">
              <w:rPr>
                <w:sz w:val="18"/>
                <w:szCs w:val="18"/>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sz w:val="18"/>
                <w:szCs w:val="18"/>
              </w:rPr>
            </w:pPr>
            <w:r w:rsidDel="00000000" w:rsidR="00000000" w:rsidRPr="00000000">
              <w:rPr>
                <w:sz w:val="18"/>
                <w:szCs w:val="18"/>
                <w:rtl w:val="0"/>
              </w:rPr>
              <w:t xml:space="preserve">Company presents sales/marketing plan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Consolas" w:cs="Consolas" w:eastAsia="Consolas" w:hAnsi="Consolas"/>
                <w:sz w:val="18"/>
                <w:szCs w:val="18"/>
              </w:rPr>
            </w:pPr>
            <w:commentRangeStart w:id="30"/>
            <w:commentRangeStart w:id="31"/>
            <w:r w:rsidDel="00000000" w:rsidR="00000000" w:rsidRPr="00000000">
              <w:rPr>
                <w:rFonts w:ascii="Consolas" w:cs="Consolas" w:eastAsia="Consolas" w:hAnsi="Consolas"/>
                <w:sz w:val="18"/>
                <w:szCs w:val="18"/>
                <w:rtl w:val="0"/>
              </w:rPr>
              <w:t xml:space="preserve">company_presents_sales_mkt_plan</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8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bl>
    <w:p w:rsidR="00000000" w:rsidDel="00000000" w:rsidP="00000000" w:rsidRDefault="00000000" w:rsidRPr="00000000" w14:paraId="00000183">
      <w:pPr>
        <w:contextualSpacing w:val="0"/>
        <w:rPr>
          <w:b w:val="1"/>
        </w:rPr>
      </w:pPr>
      <w:r w:rsidDel="00000000" w:rsidR="00000000" w:rsidRPr="00000000">
        <w:rPr>
          <w:rtl w:val="0"/>
        </w:rPr>
      </w:r>
    </w:p>
    <w:p w:rsidR="00000000" w:rsidDel="00000000" w:rsidP="00000000" w:rsidRDefault="00000000" w:rsidRPr="00000000" w14:paraId="00000184">
      <w:pPr>
        <w:contextualSpacing w:val="0"/>
        <w:rPr>
          <w:b w:val="1"/>
        </w:rPr>
      </w:pPr>
      <w:r w:rsidDel="00000000" w:rsidR="00000000" w:rsidRPr="00000000">
        <w:rPr>
          <w:b w:val="1"/>
          <w:rtl w:val="0"/>
        </w:rPr>
        <w:t xml:space="preserve">*out of a total of 100%</w:t>
      </w:r>
    </w:p>
    <w:p w:rsidR="00000000" w:rsidDel="00000000" w:rsidP="00000000" w:rsidRDefault="00000000" w:rsidRPr="00000000" w14:paraId="00000185">
      <w:pPr>
        <w:contextualSpacing w:val="0"/>
        <w:rPr>
          <w:b w:val="1"/>
        </w:rPr>
      </w:pPr>
      <w:r w:rsidDel="00000000" w:rsidR="00000000" w:rsidRPr="00000000">
        <w:rPr>
          <w:rtl w:val="0"/>
        </w:rPr>
      </w:r>
    </w:p>
    <w:p w:rsidR="00000000" w:rsidDel="00000000" w:rsidP="00000000" w:rsidRDefault="00000000" w:rsidRPr="00000000" w14:paraId="00000186">
      <w:pPr>
        <w:contextualSpacing w:val="0"/>
        <w:rPr>
          <w:b w:val="1"/>
        </w:rPr>
      </w:pPr>
      <w:r w:rsidDel="00000000" w:rsidR="00000000" w:rsidRPr="00000000">
        <w:rPr>
          <w:rtl w:val="0"/>
        </w:rPr>
      </w:r>
    </w:p>
    <w:p w:rsidR="00000000" w:rsidDel="00000000" w:rsidP="00000000" w:rsidRDefault="00000000" w:rsidRPr="00000000" w14:paraId="00000187">
      <w:pPr>
        <w:pStyle w:val="Heading2"/>
        <w:contextualSpacing w:val="0"/>
        <w:rPr>
          <w:b w:val="1"/>
        </w:rPr>
      </w:pPr>
      <w:bookmarkStart w:colFirst="0" w:colLast="0" w:name="_2co8ebuih3a8" w:id="6"/>
      <w:bookmarkEnd w:id="6"/>
      <w:r w:rsidDel="00000000" w:rsidR="00000000" w:rsidRPr="00000000">
        <w:rPr>
          <w:b w:val="1"/>
          <w:rtl w:val="0"/>
        </w:rPr>
        <w:t xml:space="preserve">Semi-centralized </w:t>
      </w:r>
    </w:p>
    <w:p w:rsidR="00000000" w:rsidDel="00000000" w:rsidP="00000000" w:rsidRDefault="00000000" w:rsidRPr="00000000" w14:paraId="00000188">
      <w:pPr>
        <w:contextualSpacing w:val="0"/>
        <w:rPr/>
      </w:pPr>
      <w:r w:rsidDel="00000000" w:rsidR="00000000" w:rsidRPr="00000000">
        <w:rPr>
          <w:rtl w:val="0"/>
        </w:rPr>
      </w:r>
    </w:p>
    <w:tbl>
      <w:tblPr>
        <w:tblStyle w:val="Table2"/>
        <w:tblW w:w="124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4290"/>
        <w:gridCol w:w="2205"/>
        <w:gridCol w:w="585"/>
        <w:gridCol w:w="4920"/>
        <w:tblGridChange w:id="0">
          <w:tblGrid>
            <w:gridCol w:w="450"/>
            <w:gridCol w:w="4290"/>
            <w:gridCol w:w="2205"/>
            <w:gridCol w:w="585"/>
            <w:gridCol w:w="492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sz w:val="18"/>
                <w:szCs w:val="18"/>
              </w:rPr>
            </w:pPr>
            <w:r w:rsidDel="00000000" w:rsidR="00000000" w:rsidRPr="00000000">
              <w:rPr>
                <w:sz w:val="18"/>
                <w:szCs w:val="18"/>
                <w:rtl w:val="0"/>
              </w:rPr>
              <w:t xml:space="preserve">Criterion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sz w:val="18"/>
                <w:szCs w:val="18"/>
              </w:rPr>
            </w:pPr>
            <w:r w:rsidDel="00000000" w:rsidR="00000000" w:rsidRPr="00000000">
              <w:rPr>
                <w:sz w:val="18"/>
                <w:szCs w:val="18"/>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sz w:val="18"/>
                <w:szCs w:val="18"/>
              </w:rPr>
            </w:pPr>
            <w:r w:rsidDel="00000000" w:rsidR="00000000" w:rsidRPr="00000000">
              <w:rPr>
                <w:sz w:val="18"/>
                <w:szCs w:val="18"/>
                <w:rtl w:val="0"/>
              </w:rPr>
              <w:t xml:space="preserve">Points (out of 100)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jc w:val="center"/>
              <w:rPr>
                <w:b w:val="1"/>
                <w:sz w:val="18"/>
                <w:szCs w:val="18"/>
              </w:rPr>
            </w:pPr>
            <w:r w:rsidDel="00000000" w:rsidR="00000000" w:rsidRPr="00000000">
              <w:rPr>
                <w:b w:val="1"/>
                <w:sz w:val="18"/>
                <w:szCs w:val="18"/>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Communication abilities with the team/coin</w:t>
            </w:r>
            <w:r w:rsidDel="00000000" w:rsidR="00000000" w:rsidRPr="00000000">
              <w:rPr>
                <w:b w:val="1"/>
                <w:color w:val="ff0000"/>
                <w:sz w:val="18"/>
                <w:szCs w:val="18"/>
                <w:rtl w:val="0"/>
              </w:rPr>
              <w:t xml:space="preserve"> 5%*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rPr>
                <w:sz w:val="18"/>
                <w:szCs w:val="18"/>
              </w:rPr>
            </w:pPr>
            <w:r w:rsidDel="00000000" w:rsidR="00000000" w:rsidRPr="00000000">
              <w:rPr>
                <w:sz w:val="18"/>
                <w:szCs w:val="1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r w:rsidDel="00000000" w:rsidR="00000000" w:rsidRPr="00000000">
              <w:rPr>
                <w:sz w:val="18"/>
                <w:szCs w:val="18"/>
                <w:rtl w:val="0"/>
              </w:rPr>
              <w:br w:type="textWrapping"/>
              <w:t xml:space="preserve">Slack, Telegram, Discord</w:t>
              <w:br w:type="textWrapping"/>
            </w: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slack_url</w:t>
              <w:br w:type="textWrapping"/>
              <w:t xml:space="preserve">telegram_url</w:t>
              <w:br w:type="textWrapping"/>
              <w:t xml:space="preserve">other_social_url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sz w:val="18"/>
                <w:szCs w:val="18"/>
              </w:rPr>
            </w:pPr>
            <w:r w:rsidDel="00000000" w:rsidR="00000000" w:rsidRPr="00000000">
              <w:rPr>
                <w:b w:val="1"/>
                <w:sz w:val="18"/>
                <w:szCs w:val="18"/>
                <w:rtl w:val="0"/>
              </w:rPr>
              <w:t xml:space="preserve">70 </w:t>
            </w:r>
            <w:r w:rsidDel="00000000" w:rsidR="00000000" w:rsidRPr="00000000">
              <w:rPr>
                <w:sz w:val="18"/>
                <w:szCs w:val="18"/>
                <w:rtl w:val="0"/>
              </w:rPr>
              <w:t xml:space="preserve">ANY NOT EMPTY</w:t>
            </w:r>
          </w:p>
          <w:p w:rsidR="00000000" w:rsidDel="00000000" w:rsidP="00000000" w:rsidRDefault="00000000" w:rsidRPr="00000000" w14:paraId="00000198">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contextualSpacing w:val="0"/>
              <w:rPr>
                <w:sz w:val="18"/>
                <w:szCs w:val="18"/>
              </w:rPr>
            </w:pPr>
            <w:r w:rsidDel="00000000" w:rsidR="00000000" w:rsidRPr="00000000">
              <w:rPr>
                <w:sz w:val="18"/>
                <w:szCs w:val="18"/>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p>
          <w:p w:rsidR="00000000" w:rsidDel="00000000" w:rsidP="00000000" w:rsidRDefault="00000000" w:rsidRPr="00000000" w14:paraId="0000019B">
            <w:pPr>
              <w:widowControl w:val="0"/>
              <w:spacing w:line="240" w:lineRule="auto"/>
              <w:contextualSpacing w:val="0"/>
              <w:rPr>
                <w:sz w:val="18"/>
                <w:szCs w:val="18"/>
              </w:rPr>
            </w:pPr>
            <w:r w:rsidDel="00000000" w:rsidR="00000000" w:rsidRPr="00000000">
              <w:rPr>
                <w:sz w:val="18"/>
                <w:szCs w:val="18"/>
                <w:rtl w:val="0"/>
              </w:rPr>
              <w:t xml:space="preserve">Contact form, Email address</w:t>
            </w:r>
          </w:p>
          <w:p w:rsidR="00000000" w:rsidDel="00000000" w:rsidP="00000000" w:rsidRDefault="00000000" w:rsidRPr="00000000" w14:paraId="0000019C">
            <w:pPr>
              <w:widowControl w:val="0"/>
              <w:spacing w:line="240" w:lineRule="auto"/>
              <w:contextualSpacing w:val="0"/>
              <w:rPr>
                <w:b w:val="1"/>
                <w:i w:val="1"/>
                <w:sz w:val="18"/>
                <w:szCs w:val="18"/>
              </w:rPr>
            </w:pP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contact_email</w:t>
              <w:br w:type="textWrapping"/>
              <w:t xml:space="preserve">contact_form_url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ANY NOT EMPTY</w:t>
            </w:r>
          </w:p>
          <w:p w:rsidR="00000000" w:rsidDel="00000000" w:rsidP="00000000" w:rsidRDefault="00000000" w:rsidRPr="00000000" w14:paraId="000001A0">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b w:val="1"/>
                <w:sz w:val="18"/>
                <w:szCs w:val="18"/>
              </w:rPr>
            </w:pPr>
            <w:r w:rsidDel="00000000" w:rsidR="00000000" w:rsidRPr="00000000">
              <w:rPr>
                <w:b w:val="1"/>
                <w:sz w:val="18"/>
                <w:szCs w:val="18"/>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Active on social media </w:t>
            </w:r>
            <w:r w:rsidDel="00000000" w:rsidR="00000000" w:rsidRPr="00000000">
              <w:rPr>
                <w:b w:val="1"/>
                <w:color w:val="ff0000"/>
                <w:sz w:val="18"/>
                <w:szCs w:val="18"/>
                <w:rtl w:val="0"/>
              </w:rPr>
              <w:t xml:space="preserve">5%* </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contextualSpacing w:val="0"/>
              <w:rPr>
                <w:sz w:val="18"/>
                <w:szCs w:val="18"/>
              </w:rPr>
            </w:pPr>
            <w:r w:rsidDel="00000000" w:rsidR="00000000" w:rsidRPr="00000000">
              <w:rPr>
                <w:sz w:val="18"/>
                <w:szCs w:val="18"/>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Activity on Blog</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posting_frequently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1A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sz w:val="18"/>
                <w:szCs w:val="18"/>
              </w:rPr>
            </w:pPr>
            <w:r w:rsidDel="00000000" w:rsidR="00000000" w:rsidRPr="00000000">
              <w:rPr>
                <w:sz w:val="18"/>
                <w:szCs w:val="18"/>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sz w:val="18"/>
                <w:szCs w:val="18"/>
              </w:rPr>
            </w:pPr>
            <w:r w:rsidDel="00000000" w:rsidR="00000000" w:rsidRPr="00000000">
              <w:rPr>
                <w:sz w:val="18"/>
                <w:szCs w:val="18"/>
                <w:rtl w:val="0"/>
              </w:rPr>
              <w:t xml:space="preserve">Activity on FB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B1">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sz w:val="18"/>
                <w:szCs w:val="18"/>
              </w:rPr>
            </w:pPr>
            <w:r w:rsidDel="00000000" w:rsidR="00000000" w:rsidRPr="00000000">
              <w:rPr>
                <w:sz w:val="18"/>
                <w:szCs w:val="18"/>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sz w:val="18"/>
                <w:szCs w:val="18"/>
              </w:rPr>
            </w:pPr>
            <w:r w:rsidDel="00000000" w:rsidR="00000000" w:rsidRPr="00000000">
              <w:rPr>
                <w:sz w:val="18"/>
                <w:szCs w:val="18"/>
                <w:rtl w:val="0"/>
              </w:rPr>
              <w:t xml:space="preserve">Activity on Twitter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B7">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sz w:val="18"/>
                <w:szCs w:val="18"/>
              </w:rPr>
            </w:pPr>
            <w:r w:rsidDel="00000000" w:rsidR="00000000" w:rsidRPr="00000000">
              <w:rPr>
                <w:sz w:val="18"/>
                <w:szCs w:val="18"/>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sz w:val="18"/>
                <w:szCs w:val="18"/>
              </w:rPr>
            </w:pPr>
            <w:r w:rsidDel="00000000" w:rsidR="00000000" w:rsidRPr="00000000">
              <w:rPr>
                <w:sz w:val="18"/>
                <w:szCs w:val="18"/>
                <w:rtl w:val="0"/>
              </w:rPr>
              <w:t xml:space="preserve">Existing youtube channel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youtube_url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not blank</w:t>
            </w:r>
          </w:p>
          <w:p w:rsidR="00000000" w:rsidDel="00000000" w:rsidP="00000000" w:rsidRDefault="00000000" w:rsidRPr="00000000" w14:paraId="000001BD">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blank, n/a, etc</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sz w:val="18"/>
                <w:szCs w:val="18"/>
              </w:rPr>
            </w:pPr>
            <w:r w:rsidDel="00000000" w:rsidR="00000000" w:rsidRPr="00000000">
              <w:rPr>
                <w:sz w:val="18"/>
                <w:szCs w:val="18"/>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sz w:val="18"/>
                <w:szCs w:val="18"/>
              </w:rPr>
            </w:pPr>
            <w:r w:rsidDel="00000000" w:rsidR="00000000" w:rsidRPr="00000000">
              <w:rPr>
                <w:sz w:val="18"/>
                <w:szCs w:val="18"/>
                <w:rtl w:val="0"/>
              </w:rPr>
              <w:t xml:space="preserve">Activity on youtube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rFonts w:ascii="Consolas" w:cs="Consolas" w:eastAsia="Consolas" w:hAnsi="Consolas"/>
                <w:sz w:val="18"/>
                <w:szCs w:val="18"/>
              </w:rPr>
            </w:pPr>
            <w:r w:rsidDel="00000000" w:rsidR="00000000" w:rsidRPr="00000000">
              <w:rPr>
                <w:sz w:val="20"/>
                <w:szCs w:val="20"/>
                <w:highlight w:val="white"/>
                <w:rtl w:val="0"/>
              </w:rPr>
              <w:t xml:space="preserve">social_freq_youtube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YES</w:t>
            </w:r>
          </w:p>
          <w:p w:rsidR="00000000" w:rsidDel="00000000" w:rsidP="00000000" w:rsidRDefault="00000000" w:rsidRPr="00000000" w14:paraId="000001C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jc w:val="center"/>
              <w:rPr>
                <w:b w:val="1"/>
                <w:sz w:val="18"/>
                <w:szCs w:val="18"/>
              </w:rPr>
            </w:pPr>
            <w:r w:rsidDel="00000000" w:rsidR="00000000" w:rsidRPr="00000000">
              <w:rPr>
                <w:b w:val="1"/>
                <w:sz w:val="18"/>
                <w:szCs w:val="18"/>
                <w:rtl w:val="0"/>
              </w:rPr>
              <w:t xml:space="preserve">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Team strength </w:t>
            </w:r>
            <w:r w:rsidDel="00000000" w:rsidR="00000000" w:rsidRPr="00000000">
              <w:rPr>
                <w:b w:val="1"/>
                <w:color w:val="ff0000"/>
                <w:sz w:val="18"/>
                <w:szCs w:val="18"/>
                <w:rtl w:val="0"/>
              </w:rPr>
              <w:t xml:space="preserve">5%*</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sz w:val="18"/>
                <w:szCs w:val="18"/>
              </w:rPr>
            </w:pPr>
            <w:r w:rsidDel="00000000" w:rsidR="00000000" w:rsidRPr="00000000">
              <w:rPr>
                <w:sz w:val="18"/>
                <w:szCs w:val="1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contextualSpacing w:val="0"/>
              <w:rPr>
                <w:b w:val="1"/>
                <w:i w:val="1"/>
                <w:sz w:val="18"/>
                <w:szCs w:val="18"/>
              </w:rPr>
            </w:pPr>
            <w:r w:rsidDel="00000000" w:rsidR="00000000" w:rsidRPr="00000000">
              <w:rPr>
                <w:sz w:val="18"/>
                <w:szCs w:val="18"/>
                <w:rtl w:val="0"/>
              </w:rPr>
              <w:t xml:space="preserve">Is there a link to the team/foundation page ? </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team_page_url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w:t>
            </w:r>
            <w:r w:rsidDel="00000000" w:rsidR="00000000" w:rsidRPr="00000000">
              <w:rPr>
                <w:sz w:val="18"/>
                <w:szCs w:val="18"/>
                <w:rtl w:val="0"/>
              </w:rPr>
              <w:t xml:space="preserve">YES</w:t>
            </w:r>
          </w:p>
          <w:p w:rsidR="00000000" w:rsidDel="00000000" w:rsidP="00000000" w:rsidRDefault="00000000" w:rsidRPr="00000000" w14:paraId="000001CE">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contextualSpacing w:val="0"/>
              <w:rPr>
                <w:sz w:val="18"/>
                <w:szCs w:val="18"/>
              </w:rPr>
            </w:pPr>
            <w:r w:rsidDel="00000000" w:rsidR="00000000" w:rsidRPr="00000000">
              <w:rPr>
                <w:sz w:val="18"/>
                <w:szCs w:val="1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contextualSpacing w:val="0"/>
              <w:rPr>
                <w:b w:val="1"/>
                <w:i w:val="1"/>
                <w:sz w:val="18"/>
                <w:szCs w:val="18"/>
              </w:rPr>
            </w:pPr>
            <w:r w:rsidDel="00000000" w:rsidR="00000000" w:rsidRPr="00000000">
              <w:rPr>
                <w:sz w:val="18"/>
                <w:szCs w:val="18"/>
                <w:rtl w:val="0"/>
              </w:rPr>
              <w:t xml:space="preserve">Are team/foundation members nominally listed on the page?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members_listed_by_name_bool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D4">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contextualSpacing w:val="0"/>
              <w:rPr>
                <w:sz w:val="18"/>
                <w:szCs w:val="18"/>
              </w:rPr>
            </w:pPr>
            <w:r w:rsidDel="00000000" w:rsidR="00000000" w:rsidRPr="00000000">
              <w:rPr>
                <w:sz w:val="18"/>
                <w:szCs w:val="18"/>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contextualSpacing w:val="0"/>
              <w:rPr>
                <w:sz w:val="18"/>
                <w:szCs w:val="18"/>
              </w:rPr>
            </w:pPr>
            <w:r w:rsidDel="00000000" w:rsidR="00000000" w:rsidRPr="00000000">
              <w:rPr>
                <w:sz w:val="18"/>
                <w:szCs w:val="18"/>
                <w:rtl w:val="0"/>
              </w:rPr>
              <w:t xml:space="preserve">Do they have links to their linkedin/github profiles?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contextualSpacing w:val="0"/>
              <w:rPr>
                <w:rFonts w:ascii="Consolas" w:cs="Consolas" w:eastAsia="Consolas" w:hAnsi="Consolas"/>
                <w:sz w:val="18"/>
                <w:szCs w:val="18"/>
              </w:rPr>
            </w:pPr>
            <w:r w:rsidDel="00000000" w:rsidR="00000000" w:rsidRPr="00000000">
              <w:rPr>
                <w:sz w:val="20"/>
                <w:szCs w:val="20"/>
                <w:highlight w:val="white"/>
                <w:rtl w:val="0"/>
              </w:rPr>
              <w:t xml:space="preserve">team_has_social_profiles_bool</w:t>
            </w:r>
            <w:r w:rsidDel="00000000" w:rsidR="00000000" w:rsidRPr="00000000">
              <w:rPr>
                <w:rFonts w:ascii="Consolas" w:cs="Consolas" w:eastAsia="Consolas" w:hAnsi="Consolas"/>
                <w:sz w:val="18"/>
                <w:szCs w:val="18"/>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1DA">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contextualSpacing w:val="0"/>
              <w:rPr>
                <w:sz w:val="18"/>
                <w:szCs w:val="18"/>
              </w:rPr>
            </w:pPr>
            <w:r w:rsidDel="00000000" w:rsidR="00000000" w:rsidRPr="00000000">
              <w:rPr>
                <w:sz w:val="18"/>
                <w:szCs w:val="18"/>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contextualSpacing w:val="0"/>
              <w:rPr>
                <w:sz w:val="18"/>
                <w:szCs w:val="18"/>
              </w:rPr>
            </w:pPr>
            <w:r w:rsidDel="00000000" w:rsidR="00000000" w:rsidRPr="00000000">
              <w:rPr>
                <w:sz w:val="18"/>
                <w:szCs w:val="18"/>
                <w:rtl w:val="0"/>
              </w:rPr>
              <w:t xml:space="preserve">Is there a tech lead for the project?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cto_name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Not Empty</w:t>
            </w:r>
          </w:p>
          <w:p w:rsidR="00000000" w:rsidDel="00000000" w:rsidP="00000000" w:rsidRDefault="00000000" w:rsidRPr="00000000" w14:paraId="000001E0">
            <w:pPr>
              <w:widowControl w:val="0"/>
              <w:spacing w:line="240" w:lineRule="auto"/>
              <w:contextualSpacing w:val="0"/>
              <w:rPr>
                <w:sz w:val="18"/>
                <w:szCs w:val="18"/>
              </w:rPr>
            </w:pPr>
            <w:r w:rsidDel="00000000" w:rsidR="00000000" w:rsidRPr="00000000">
              <w:rPr>
                <w:sz w:val="18"/>
                <w:szCs w:val="18"/>
                <w:rtl w:val="0"/>
              </w:rPr>
              <w:t xml:space="preserve">0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contextualSpacing w:val="0"/>
              <w:rPr>
                <w:sz w:val="18"/>
                <w:szCs w:val="18"/>
              </w:rPr>
            </w:pPr>
            <w:r w:rsidDel="00000000" w:rsidR="00000000" w:rsidRPr="00000000">
              <w:rPr>
                <w:sz w:val="18"/>
                <w:szCs w:val="18"/>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contextualSpacing w:val="0"/>
              <w:rPr>
                <w:sz w:val="18"/>
                <w:szCs w:val="18"/>
              </w:rPr>
            </w:pPr>
            <w:r w:rsidDel="00000000" w:rsidR="00000000" w:rsidRPr="00000000">
              <w:rPr>
                <w:sz w:val="18"/>
                <w:szCs w:val="18"/>
                <w:rtl w:val="0"/>
              </w:rPr>
              <w:t xml:space="preserve">Team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team_size_total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95th-percentile</w:t>
            </w:r>
          </w:p>
          <w:p w:rsidR="00000000" w:rsidDel="00000000" w:rsidP="00000000" w:rsidRDefault="00000000" w:rsidRPr="00000000" w14:paraId="000001E6">
            <w:pPr>
              <w:widowControl w:val="0"/>
              <w:spacing w:line="240" w:lineRule="auto"/>
              <w:contextualSpacing w:val="0"/>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90th-percentile</w:t>
            </w:r>
          </w:p>
          <w:p w:rsidR="00000000" w:rsidDel="00000000" w:rsidP="00000000" w:rsidRDefault="00000000" w:rsidRPr="00000000" w14:paraId="000001E7">
            <w:pPr>
              <w:widowControl w:val="0"/>
              <w:spacing w:line="240" w:lineRule="auto"/>
              <w:contextualSpacing w:val="0"/>
              <w:rPr>
                <w:sz w:val="18"/>
                <w:szCs w:val="18"/>
              </w:rPr>
            </w:pPr>
            <w:r w:rsidDel="00000000" w:rsidR="00000000" w:rsidRPr="00000000">
              <w:rPr>
                <w:b w:val="1"/>
                <w:sz w:val="18"/>
                <w:szCs w:val="18"/>
                <w:rtl w:val="0"/>
              </w:rPr>
              <w:t xml:space="preserve">16 </w:t>
            </w:r>
            <w:r w:rsidDel="00000000" w:rsidR="00000000" w:rsidRPr="00000000">
              <w:rPr>
                <w:sz w:val="18"/>
                <w:szCs w:val="18"/>
                <w:rtl w:val="0"/>
              </w:rPr>
              <w:t xml:space="preserve">80th-percentile</w:t>
            </w:r>
          </w:p>
          <w:p w:rsidR="00000000" w:rsidDel="00000000" w:rsidP="00000000" w:rsidRDefault="00000000" w:rsidRPr="00000000" w14:paraId="000001E8">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50th-percentile</w:t>
            </w:r>
          </w:p>
          <w:p w:rsidR="00000000" w:rsidDel="00000000" w:rsidP="00000000" w:rsidRDefault="00000000" w:rsidRPr="00000000" w14:paraId="000001E9">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1EA">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1EB">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contextualSpacing w:val="0"/>
              <w:jc w:val="center"/>
              <w:rPr>
                <w:b w:val="1"/>
                <w:sz w:val="18"/>
                <w:szCs w:val="18"/>
              </w:rPr>
            </w:pPr>
            <w:r w:rsidDel="00000000" w:rsidR="00000000" w:rsidRPr="00000000">
              <w:rPr>
                <w:b w:val="1"/>
                <w:sz w:val="18"/>
                <w:szCs w:val="18"/>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Advisory board strength </w:t>
            </w:r>
            <w:r w:rsidDel="00000000" w:rsidR="00000000" w:rsidRPr="00000000">
              <w:rPr>
                <w:b w:val="1"/>
                <w:color w:val="ff0000"/>
                <w:sz w:val="18"/>
                <w:szCs w:val="18"/>
                <w:rtl w:val="0"/>
              </w:rPr>
              <w:t xml:space="preserve">4%*</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contextualSpacing w:val="0"/>
              <w:rPr>
                <w:sz w:val="18"/>
                <w:szCs w:val="18"/>
              </w:rPr>
            </w:pPr>
            <w:r w:rsidDel="00000000" w:rsidR="00000000" w:rsidRPr="00000000">
              <w:rPr>
                <w:sz w:val="18"/>
                <w:szCs w:val="18"/>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contextualSpacing w:val="0"/>
              <w:rPr>
                <w:sz w:val="18"/>
                <w:szCs w:val="18"/>
              </w:rPr>
            </w:pPr>
            <w:r w:rsidDel="00000000" w:rsidR="00000000" w:rsidRPr="00000000">
              <w:rPr>
                <w:sz w:val="18"/>
                <w:szCs w:val="18"/>
                <w:rtl w:val="0"/>
              </w:rPr>
              <w:t xml:space="preserve">Advisors have bios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team_has_advisors_bios_bool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1F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contextualSpacing w:val="0"/>
              <w:rPr>
                <w:sz w:val="18"/>
                <w:szCs w:val="18"/>
              </w:rPr>
            </w:pPr>
            <w:r w:rsidDel="00000000" w:rsidR="00000000" w:rsidRPr="00000000">
              <w:rPr>
                <w:sz w:val="18"/>
                <w:szCs w:val="18"/>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contextualSpacing w:val="0"/>
              <w:rPr>
                <w:sz w:val="18"/>
                <w:szCs w:val="18"/>
              </w:rPr>
            </w:pPr>
            <w:r w:rsidDel="00000000" w:rsidR="00000000" w:rsidRPr="00000000">
              <w:rPr>
                <w:sz w:val="18"/>
                <w:szCs w:val="18"/>
                <w:rtl w:val="0"/>
              </w:rPr>
              <w:t xml:space="preserve">Advisors have social media links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team_has_advisors_social_profiles_bool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1FC">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contextualSpacing w:val="0"/>
              <w:rPr>
                <w:sz w:val="18"/>
                <w:szCs w:val="18"/>
              </w:rPr>
            </w:pPr>
            <w:r w:rsidDel="00000000" w:rsidR="00000000" w:rsidRPr="00000000">
              <w:rPr>
                <w:sz w:val="18"/>
                <w:szCs w:val="18"/>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contextualSpacing w:val="0"/>
              <w:rPr>
                <w:sz w:val="18"/>
                <w:szCs w:val="18"/>
              </w:rPr>
            </w:pPr>
            <w:r w:rsidDel="00000000" w:rsidR="00000000" w:rsidRPr="00000000">
              <w:rPr>
                <w:sz w:val="18"/>
                <w:szCs w:val="18"/>
                <w:rtl w:val="0"/>
              </w:rPr>
              <w:t xml:space="preserve">2+ advisors have managed multi million dollar companies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multiple_advisors_managed_multimillion_dollar_engagements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20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contextualSpacing w:val="0"/>
              <w:jc w:val="center"/>
              <w:rPr>
                <w:b w:val="1"/>
                <w:sz w:val="18"/>
                <w:szCs w:val="18"/>
              </w:rPr>
            </w:pPr>
            <w:r w:rsidDel="00000000" w:rsidR="00000000" w:rsidRPr="00000000">
              <w:rPr>
                <w:b w:val="1"/>
                <w:sz w:val="18"/>
                <w:szCs w:val="18"/>
                <w:rtl w:val="0"/>
              </w:rPr>
              <w:t xml:space="preserve">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contextualSpacing w:val="0"/>
              <w:jc w:val="center"/>
              <w:rPr>
                <w:b w:val="1"/>
                <w:color w:val="93c47d"/>
                <w:sz w:val="18"/>
                <w:szCs w:val="18"/>
              </w:rPr>
            </w:pPr>
            <w:r w:rsidDel="00000000" w:rsidR="00000000" w:rsidRPr="00000000">
              <w:rPr>
                <w:b w:val="1"/>
                <w:sz w:val="18"/>
                <w:szCs w:val="18"/>
                <w:rtl w:val="0"/>
              </w:rPr>
              <w:t xml:space="preserve">Brand awareness/Buzz </w:t>
            </w:r>
            <w:r w:rsidDel="00000000" w:rsidR="00000000" w:rsidRPr="00000000">
              <w:rPr>
                <w:b w:val="1"/>
                <w:color w:val="ff0000"/>
                <w:sz w:val="18"/>
                <w:szCs w:val="18"/>
                <w:rtl w:val="0"/>
              </w:rPr>
              <w:t xml:space="preserve">11%*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contextualSpacing w:val="0"/>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contextualSpacing w:val="0"/>
              <w:rPr>
                <w:sz w:val="18"/>
                <w:szCs w:val="18"/>
              </w:rPr>
            </w:pPr>
            <w:r w:rsidDel="00000000" w:rsidR="00000000" w:rsidRPr="00000000">
              <w:rPr>
                <w:sz w:val="18"/>
                <w:szCs w:val="18"/>
                <w:rtl w:val="0"/>
              </w:rPr>
              <w:t xml:space="preserve">Community support is compared to the average of the total researched coins that actually have a community.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contextualSpacing w:val="0"/>
              <w:rPr>
                <w:sz w:val="18"/>
                <w:szCs w:val="18"/>
              </w:rPr>
            </w:pPr>
            <w:r w:rsidDel="00000000" w:rsidR="00000000" w:rsidRPr="00000000">
              <w:rPr>
                <w:sz w:val="18"/>
                <w:szCs w:val="18"/>
                <w:rtl w:val="0"/>
              </w:rPr>
              <w:t xml:space="preserve">community_size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contextualSpacing w:val="0"/>
              <w:rPr>
                <w:sz w:val="18"/>
                <w:szCs w:val="18"/>
              </w:rPr>
            </w:pPr>
            <w:r w:rsidDel="00000000" w:rsidR="00000000" w:rsidRPr="00000000">
              <w:rPr>
                <w:b w:val="1"/>
                <w:sz w:val="18"/>
                <w:szCs w:val="18"/>
                <w:rtl w:val="0"/>
              </w:rPr>
              <w:t xml:space="preserve">100 </w:t>
            </w:r>
            <w:r w:rsidDel="00000000" w:rsidR="00000000" w:rsidRPr="00000000">
              <w:rPr>
                <w:sz w:val="18"/>
                <w:szCs w:val="18"/>
                <w:rtl w:val="0"/>
              </w:rPr>
              <w:t xml:space="preserve">99th-percentile</w:t>
            </w:r>
          </w:p>
          <w:p w:rsidR="00000000" w:rsidDel="00000000" w:rsidP="00000000" w:rsidRDefault="00000000" w:rsidRPr="00000000" w14:paraId="0000020D">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90</w:t>
            </w:r>
            <w:r w:rsidDel="00000000" w:rsidR="00000000" w:rsidRPr="00000000">
              <w:rPr>
                <w:sz w:val="18"/>
                <w:szCs w:val="18"/>
                <w:rtl w:val="0"/>
              </w:rPr>
              <w:t xml:space="preserve"> 95th-percentile</w:t>
            </w:r>
          </w:p>
          <w:p w:rsidR="00000000" w:rsidDel="00000000" w:rsidP="00000000" w:rsidRDefault="00000000" w:rsidRPr="00000000" w14:paraId="0000020E">
            <w:pPr>
              <w:widowControl w:val="0"/>
              <w:spacing w:line="240" w:lineRule="auto"/>
              <w:contextualSpacing w:val="0"/>
              <w:rPr>
                <w:sz w:val="18"/>
                <w:szCs w:val="18"/>
              </w:rPr>
            </w:pPr>
            <w:r w:rsidDel="00000000" w:rsidR="00000000" w:rsidRPr="00000000">
              <w:rPr>
                <w:b w:val="1"/>
                <w:sz w:val="18"/>
                <w:szCs w:val="18"/>
                <w:rtl w:val="0"/>
              </w:rPr>
              <w:t xml:space="preserve">  80 </w:t>
            </w:r>
            <w:r w:rsidDel="00000000" w:rsidR="00000000" w:rsidRPr="00000000">
              <w:rPr>
                <w:sz w:val="18"/>
                <w:szCs w:val="18"/>
                <w:rtl w:val="0"/>
              </w:rPr>
              <w:t xml:space="preserve">85th-percentile</w:t>
            </w:r>
          </w:p>
          <w:p w:rsidR="00000000" w:rsidDel="00000000" w:rsidP="00000000" w:rsidRDefault="00000000" w:rsidRPr="00000000" w14:paraId="0000020F">
            <w:pPr>
              <w:widowControl w:val="0"/>
              <w:spacing w:line="240" w:lineRule="auto"/>
              <w:contextualSpacing w:val="0"/>
              <w:rPr>
                <w:sz w:val="18"/>
                <w:szCs w:val="18"/>
              </w:rPr>
            </w:pPr>
            <w:r w:rsidDel="00000000" w:rsidR="00000000" w:rsidRPr="00000000">
              <w:rPr>
                <w:b w:val="1"/>
                <w:sz w:val="18"/>
                <w:szCs w:val="18"/>
                <w:rtl w:val="0"/>
              </w:rPr>
              <w:t xml:space="preserve">  50 </w:t>
            </w:r>
            <w:r w:rsidDel="00000000" w:rsidR="00000000" w:rsidRPr="00000000">
              <w:rPr>
                <w:sz w:val="18"/>
                <w:szCs w:val="18"/>
                <w:rtl w:val="0"/>
              </w:rPr>
              <w:t xml:space="preserve">50th-percentile</w:t>
            </w:r>
          </w:p>
          <w:p w:rsidR="00000000" w:rsidDel="00000000" w:rsidP="00000000" w:rsidRDefault="00000000" w:rsidRPr="00000000" w14:paraId="00000210">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30th-percentile</w:t>
            </w:r>
          </w:p>
          <w:p w:rsidR="00000000" w:rsidDel="00000000" w:rsidP="00000000" w:rsidRDefault="00000000" w:rsidRPr="00000000" w14:paraId="00000211">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21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contextualSpacing w:val="0"/>
              <w:jc w:val="center"/>
              <w:rPr>
                <w:b w:val="1"/>
                <w:sz w:val="18"/>
                <w:szCs w:val="18"/>
              </w:rPr>
            </w:pPr>
            <w:r w:rsidDel="00000000" w:rsidR="00000000" w:rsidRPr="00000000">
              <w:rPr>
                <w:b w:val="1"/>
                <w:sz w:val="18"/>
                <w:szCs w:val="18"/>
                <w:rtl w:val="0"/>
              </w:rPr>
              <w:t xml:space="preserve">J</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Github - </w:t>
            </w:r>
            <w:r w:rsidDel="00000000" w:rsidR="00000000" w:rsidRPr="00000000">
              <w:rPr>
                <w:b w:val="1"/>
                <w:color w:val="ff0000"/>
                <w:sz w:val="18"/>
                <w:szCs w:val="18"/>
                <w:rtl w:val="0"/>
              </w:rPr>
              <w:t xml:space="preserve">20%*</w:t>
            </w:r>
          </w:p>
        </w:tc>
      </w:tr>
      <w:tr>
        <w:trPr>
          <w:trHeight w:val="1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contextualSpacing w:val="0"/>
              <w:jc w:val="center"/>
              <w:rPr>
                <w:sz w:val="18"/>
                <w:szCs w:val="18"/>
              </w:rPr>
            </w:pPr>
            <w:r w:rsidDel="00000000" w:rsidR="00000000" w:rsidRPr="00000000">
              <w:rPr>
                <w:sz w:val="18"/>
                <w:szCs w:val="18"/>
                <w:rtl w:val="0"/>
              </w:rPr>
              <w:t xml:space="preserve">J</w:t>
            </w: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contextualSpacing w:val="0"/>
              <w:rPr>
                <w:b w:val="1"/>
                <w:i w:val="1"/>
                <w:color w:val="ff0000"/>
                <w:sz w:val="18"/>
                <w:szCs w:val="18"/>
                <w:vertAlign w:val="superscript"/>
              </w:rPr>
            </w:pPr>
            <w:r w:rsidDel="00000000" w:rsidR="00000000" w:rsidRPr="00000000">
              <w:rPr>
                <w:sz w:val="18"/>
                <w:szCs w:val="18"/>
                <w:rtl w:val="0"/>
              </w:rPr>
              <w:t xml:space="preserve">Github community</w:t>
            </w:r>
            <w:r w:rsidDel="00000000" w:rsidR="00000000" w:rsidRPr="00000000">
              <w:rPr>
                <w:color w:val="ff0000"/>
                <w:sz w:val="18"/>
                <w:szCs w:val="18"/>
                <w:vertAlign w:val="superscript"/>
                <w:rtl w:val="0"/>
              </w:rPr>
              <w:t xml:space="preserve">NEW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contextualSpacing w:val="0"/>
              <w:rPr>
                <w:sz w:val="18"/>
                <w:szCs w:val="18"/>
              </w:rPr>
            </w:pPr>
            <w:r w:rsidDel="00000000" w:rsidR="00000000" w:rsidRPr="00000000">
              <w:rPr>
                <w:rFonts w:ascii="Consolas" w:cs="Consolas" w:eastAsia="Consolas" w:hAnsi="Consolas"/>
                <w:sz w:val="18"/>
                <w:szCs w:val="18"/>
                <w:rtl w:val="0"/>
              </w:rPr>
              <w:t xml:space="preserve">github::community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40 </w:t>
            </w:r>
            <w:r w:rsidDel="00000000" w:rsidR="00000000" w:rsidRPr="00000000">
              <w:rPr>
                <w:sz w:val="18"/>
                <w:szCs w:val="18"/>
                <w:rtl w:val="0"/>
              </w:rPr>
              <w:t xml:space="preserve">95th-percentile</w:t>
            </w:r>
          </w:p>
          <w:p w:rsidR="00000000" w:rsidDel="00000000" w:rsidP="00000000" w:rsidRDefault="00000000" w:rsidRPr="00000000" w14:paraId="0000021D">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30 </w:t>
            </w:r>
            <w:r w:rsidDel="00000000" w:rsidR="00000000" w:rsidRPr="00000000">
              <w:rPr>
                <w:sz w:val="18"/>
                <w:szCs w:val="18"/>
                <w:rtl w:val="0"/>
              </w:rPr>
              <w:t xml:space="preserve">90th-percentile</w:t>
            </w:r>
          </w:p>
          <w:p w:rsidR="00000000" w:rsidDel="00000000" w:rsidP="00000000" w:rsidRDefault="00000000" w:rsidRPr="00000000" w14:paraId="0000021E">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80th-percentile</w:t>
            </w:r>
          </w:p>
          <w:p w:rsidR="00000000" w:rsidDel="00000000" w:rsidP="00000000" w:rsidRDefault="00000000" w:rsidRPr="00000000" w14:paraId="0000021F">
            <w:pPr>
              <w:widowControl w:val="0"/>
              <w:spacing w:line="240" w:lineRule="auto"/>
              <w:contextualSpacing w:val="0"/>
              <w:rPr>
                <w:sz w:val="18"/>
                <w:szCs w:val="18"/>
              </w:rPr>
            </w:pPr>
            <w:r w:rsidDel="00000000" w:rsidR="00000000" w:rsidRPr="00000000">
              <w:rPr>
                <w:b w:val="1"/>
                <w:sz w:val="18"/>
                <w:szCs w:val="18"/>
                <w:rtl w:val="0"/>
              </w:rPr>
              <w:t xml:space="preserve">  15 </w:t>
            </w:r>
            <w:r w:rsidDel="00000000" w:rsidR="00000000" w:rsidRPr="00000000">
              <w:rPr>
                <w:sz w:val="18"/>
                <w:szCs w:val="18"/>
                <w:rtl w:val="0"/>
              </w:rPr>
              <w:t xml:space="preserve">50th-percentile</w:t>
            </w:r>
          </w:p>
          <w:p w:rsidR="00000000" w:rsidDel="00000000" w:rsidP="00000000" w:rsidRDefault="00000000" w:rsidRPr="00000000" w14:paraId="00000220">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30th-percentile</w:t>
            </w:r>
          </w:p>
          <w:p w:rsidR="00000000" w:rsidDel="00000000" w:rsidP="00000000" w:rsidRDefault="00000000" w:rsidRPr="00000000" w14:paraId="00000221">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10th-percentile</w:t>
            </w:r>
          </w:p>
          <w:p w:rsidR="00000000" w:rsidDel="00000000" w:rsidP="00000000" w:rsidRDefault="00000000" w:rsidRPr="00000000" w14:paraId="0000022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contextualSpacing w:val="0"/>
              <w:jc w:val="center"/>
              <w:rPr>
                <w:sz w:val="18"/>
                <w:szCs w:val="18"/>
              </w:rPr>
            </w:pPr>
            <w:r w:rsidDel="00000000" w:rsidR="00000000" w:rsidRPr="00000000">
              <w:rPr>
                <w:sz w:val="18"/>
                <w:szCs w:val="18"/>
                <w:rtl w:val="0"/>
              </w:rPr>
              <w:t xml:space="preserve">J</w:t>
            </w: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Github commits</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contextualSpacing w:val="0"/>
              <w:rPr>
                <w:sz w:val="18"/>
                <w:szCs w:val="18"/>
              </w:rPr>
            </w:pPr>
            <w:r w:rsidDel="00000000" w:rsidR="00000000" w:rsidRPr="00000000">
              <w:rPr>
                <w:rFonts w:ascii="Consolas" w:cs="Consolas" w:eastAsia="Consolas" w:hAnsi="Consolas"/>
                <w:sz w:val="18"/>
                <w:szCs w:val="18"/>
                <w:rtl w:val="0"/>
              </w:rPr>
              <w:t xml:space="preserve">github::activity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60 </w:t>
            </w:r>
            <w:r w:rsidDel="00000000" w:rsidR="00000000" w:rsidRPr="00000000">
              <w:rPr>
                <w:sz w:val="18"/>
                <w:szCs w:val="18"/>
                <w:rtl w:val="0"/>
              </w:rPr>
              <w:t xml:space="preserve">99th-percentile (only compare to decentralized not all coins)</w:t>
            </w:r>
          </w:p>
          <w:p w:rsidR="00000000" w:rsidDel="00000000" w:rsidP="00000000" w:rsidRDefault="00000000" w:rsidRPr="00000000" w14:paraId="00000228">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50 </w:t>
            </w:r>
            <w:r w:rsidDel="00000000" w:rsidR="00000000" w:rsidRPr="00000000">
              <w:rPr>
                <w:sz w:val="18"/>
                <w:szCs w:val="18"/>
                <w:rtl w:val="0"/>
              </w:rPr>
              <w:t xml:space="preserve">95th-percentile</w:t>
            </w:r>
          </w:p>
          <w:p w:rsidR="00000000" w:rsidDel="00000000" w:rsidP="00000000" w:rsidRDefault="00000000" w:rsidRPr="00000000" w14:paraId="00000229">
            <w:pPr>
              <w:widowControl w:val="0"/>
              <w:spacing w:line="240" w:lineRule="auto"/>
              <w:contextualSpacing w:val="0"/>
              <w:rPr>
                <w:sz w:val="18"/>
                <w:szCs w:val="18"/>
              </w:rPr>
            </w:pPr>
            <w:r w:rsidDel="00000000" w:rsidR="00000000" w:rsidRPr="00000000">
              <w:rPr>
                <w:b w:val="1"/>
                <w:sz w:val="18"/>
                <w:szCs w:val="18"/>
                <w:rtl w:val="0"/>
              </w:rPr>
              <w:t xml:space="preserve">  40 </w:t>
            </w:r>
            <w:r w:rsidDel="00000000" w:rsidR="00000000" w:rsidRPr="00000000">
              <w:rPr>
                <w:sz w:val="18"/>
                <w:szCs w:val="18"/>
                <w:rtl w:val="0"/>
              </w:rPr>
              <w:t xml:space="preserve">85th-percentile</w:t>
            </w:r>
          </w:p>
          <w:p w:rsidR="00000000" w:rsidDel="00000000" w:rsidP="00000000" w:rsidRDefault="00000000" w:rsidRPr="00000000" w14:paraId="0000022A">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50th-percentile</w:t>
            </w:r>
          </w:p>
          <w:p w:rsidR="00000000" w:rsidDel="00000000" w:rsidP="00000000" w:rsidRDefault="00000000" w:rsidRPr="00000000" w14:paraId="0000022B">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30th-percentile</w:t>
            </w:r>
          </w:p>
          <w:p w:rsidR="00000000" w:rsidDel="00000000" w:rsidP="00000000" w:rsidRDefault="00000000" w:rsidRPr="00000000" w14:paraId="0000022C">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22D">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p w:rsidR="00000000" w:rsidDel="00000000" w:rsidP="00000000" w:rsidRDefault="00000000" w:rsidRPr="00000000" w14:paraId="0000022E">
            <w:pPr>
              <w:widowControl w:val="0"/>
              <w:spacing w:line="240" w:lineRule="auto"/>
              <w:contextualSpacing w:val="0"/>
              <w:rPr>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contextualSpacing w:val="0"/>
              <w:jc w:val="center"/>
              <w:rPr>
                <w:b w:val="1"/>
                <w:sz w:val="18"/>
                <w:szCs w:val="18"/>
              </w:rPr>
            </w:pPr>
            <w:r w:rsidDel="00000000" w:rsidR="00000000" w:rsidRPr="00000000">
              <w:rPr>
                <w:b w:val="1"/>
                <w:sz w:val="18"/>
                <w:szCs w:val="18"/>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Product</w:t>
            </w:r>
            <w:r w:rsidDel="00000000" w:rsidR="00000000" w:rsidRPr="00000000">
              <w:rPr>
                <w:b w:val="1"/>
                <w:sz w:val="18"/>
                <w:szCs w:val="18"/>
                <w:rtl w:val="0"/>
              </w:rPr>
              <w:t xml:space="preserve"> </w:t>
            </w:r>
            <w:r w:rsidDel="00000000" w:rsidR="00000000" w:rsidRPr="00000000">
              <w:rPr>
                <w:b w:val="1"/>
                <w:color w:val="ff0000"/>
                <w:sz w:val="18"/>
                <w:szCs w:val="18"/>
                <w:rtl w:val="0"/>
              </w:rPr>
              <w:t xml:space="preserve">20%*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contextualSpacing w:val="0"/>
              <w:rPr>
                <w:sz w:val="18"/>
                <w:szCs w:val="18"/>
              </w:rPr>
            </w:pPr>
            <w:r w:rsidDel="00000000" w:rsidR="00000000" w:rsidRPr="00000000">
              <w:rPr>
                <w:sz w:val="18"/>
                <w:szCs w:val="1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contextualSpacing w:val="0"/>
              <w:rPr>
                <w:sz w:val="18"/>
                <w:szCs w:val="18"/>
              </w:rPr>
            </w:pPr>
            <w:r w:rsidDel="00000000" w:rsidR="00000000" w:rsidRPr="00000000">
              <w:rPr>
                <w:sz w:val="18"/>
                <w:szCs w:val="18"/>
                <w:rtl w:val="0"/>
              </w:rPr>
              <w:t xml:space="preserve">Product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Fully working product</w:t>
            </w:r>
          </w:p>
          <w:p w:rsidR="00000000" w:rsidDel="00000000" w:rsidP="00000000" w:rsidRDefault="00000000" w:rsidRPr="00000000" w14:paraId="00000239">
            <w:pPr>
              <w:widowControl w:val="0"/>
              <w:spacing w:line="240" w:lineRule="auto"/>
              <w:contextualSpacing w:val="0"/>
              <w:rPr>
                <w:sz w:val="18"/>
                <w:szCs w:val="18"/>
              </w:rPr>
            </w:pPr>
            <w:r w:rsidDel="00000000" w:rsidR="00000000" w:rsidRPr="00000000">
              <w:rPr>
                <w:b w:val="1"/>
                <w:sz w:val="18"/>
                <w:szCs w:val="18"/>
                <w:rtl w:val="0"/>
              </w:rPr>
              <w:t xml:space="preserve">40 </w:t>
            </w:r>
            <w:r w:rsidDel="00000000" w:rsidR="00000000" w:rsidRPr="00000000">
              <w:rPr>
                <w:sz w:val="18"/>
                <w:szCs w:val="18"/>
                <w:rtl w:val="0"/>
              </w:rPr>
              <w:t xml:space="preserve">Beta version</w:t>
            </w:r>
          </w:p>
          <w:p w:rsidR="00000000" w:rsidDel="00000000" w:rsidP="00000000" w:rsidRDefault="00000000" w:rsidRPr="00000000" w14:paraId="0000023A">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Alpha version</w:t>
            </w:r>
          </w:p>
          <w:p w:rsidR="00000000" w:rsidDel="00000000" w:rsidP="00000000" w:rsidRDefault="00000000" w:rsidRPr="00000000" w14:paraId="0000023B">
            <w:pPr>
              <w:widowControl w:val="0"/>
              <w:spacing w:line="240" w:lineRule="auto"/>
              <w:contextualSpacing w:val="0"/>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Prototype / MVP</w:t>
            </w:r>
          </w:p>
          <w:p w:rsidR="00000000" w:rsidDel="00000000" w:rsidP="00000000" w:rsidRDefault="00000000" w:rsidRPr="00000000" w14:paraId="0000023C">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Demo only</w:t>
            </w:r>
          </w:p>
          <w:p w:rsidR="00000000" w:rsidDel="00000000" w:rsidP="00000000" w:rsidRDefault="00000000" w:rsidRPr="00000000" w14:paraId="0000023D">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Just an Idea</w:t>
            </w:r>
          </w:p>
          <w:p w:rsidR="00000000" w:rsidDel="00000000" w:rsidP="00000000" w:rsidRDefault="00000000" w:rsidRPr="00000000" w14:paraId="0000023E">
            <w:pPr>
              <w:widowControl w:val="0"/>
              <w:spacing w:line="240" w:lineRule="auto"/>
              <w:contextualSpacing w:val="0"/>
              <w:rPr>
                <w:b w:val="1"/>
                <w:color w:val="ff0000"/>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Unknown</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contextualSpacing w:val="0"/>
              <w:rPr>
                <w:sz w:val="18"/>
                <w:szCs w:val="18"/>
              </w:rPr>
            </w:pPr>
            <w:r w:rsidDel="00000000" w:rsidR="00000000" w:rsidRPr="00000000">
              <w:rPr>
                <w:sz w:val="18"/>
                <w:szCs w:val="18"/>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contextualSpacing w:val="0"/>
              <w:rPr>
                <w:sz w:val="18"/>
                <w:szCs w:val="18"/>
              </w:rPr>
            </w:pPr>
            <w:r w:rsidDel="00000000" w:rsidR="00000000" w:rsidRPr="00000000">
              <w:rPr>
                <w:sz w:val="18"/>
                <w:szCs w:val="18"/>
                <w:rtl w:val="0"/>
              </w:rPr>
              <w:t xml:space="preserve">Open source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open_source_bool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YES</w:t>
            </w:r>
          </w:p>
          <w:p w:rsidR="00000000" w:rsidDel="00000000" w:rsidP="00000000" w:rsidRDefault="00000000" w:rsidRPr="00000000" w14:paraId="00000244">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contextualSpacing w:val="0"/>
              <w:rPr>
                <w:sz w:val="18"/>
                <w:szCs w:val="18"/>
              </w:rPr>
            </w:pPr>
            <w:r w:rsidDel="00000000" w:rsidR="00000000" w:rsidRPr="00000000">
              <w:rPr>
                <w:sz w:val="18"/>
                <w:szCs w:val="18"/>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contextualSpacing w:val="0"/>
              <w:rPr>
                <w:sz w:val="18"/>
                <w:szCs w:val="18"/>
              </w:rPr>
            </w:pPr>
            <w:r w:rsidDel="00000000" w:rsidR="00000000" w:rsidRPr="00000000">
              <w:rPr>
                <w:sz w:val="18"/>
                <w:szCs w:val="18"/>
                <w:rtl w:val="0"/>
              </w:rPr>
              <w:t xml:space="preserve">Product roadmap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product_roadmap_url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Not empty</w:t>
            </w:r>
          </w:p>
          <w:p w:rsidR="00000000" w:rsidDel="00000000" w:rsidP="00000000" w:rsidRDefault="00000000" w:rsidRPr="00000000" w14:paraId="0000024A">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contextualSpacing w:val="0"/>
              <w:rPr>
                <w:sz w:val="18"/>
                <w:szCs w:val="18"/>
              </w:rPr>
            </w:pPr>
            <w:r w:rsidDel="00000000" w:rsidR="00000000" w:rsidRPr="00000000">
              <w:rPr>
                <w:sz w:val="18"/>
                <w:szCs w:val="18"/>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Roadmap updated</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roadmap_updated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contextualSpacing w:val="0"/>
              <w:rPr>
                <w:sz w:val="18"/>
                <w:szCs w:val="18"/>
              </w:rPr>
            </w:pPr>
            <w:r w:rsidDel="00000000" w:rsidR="00000000" w:rsidRPr="00000000">
              <w:rPr>
                <w:b w:val="1"/>
                <w:sz w:val="18"/>
                <w:szCs w:val="18"/>
                <w:rtl w:val="0"/>
              </w:rPr>
              <w:t xml:space="preserve">10</w:t>
            </w:r>
            <w:r w:rsidDel="00000000" w:rsidR="00000000" w:rsidRPr="00000000">
              <w:rPr>
                <w:sz w:val="18"/>
                <w:szCs w:val="18"/>
                <w:rtl w:val="0"/>
              </w:rPr>
              <w:t xml:space="preserve"> Not empty</w:t>
            </w:r>
          </w:p>
          <w:p w:rsidR="00000000" w:rsidDel="00000000" w:rsidP="00000000" w:rsidRDefault="00000000" w:rsidRPr="00000000" w14:paraId="00000250">
            <w:pPr>
              <w:widowControl w:val="0"/>
              <w:spacing w:line="240" w:lineRule="auto"/>
              <w:contextualSpacing w:val="0"/>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contextualSpacing w:val="0"/>
              <w:rPr>
                <w:sz w:val="18"/>
                <w:szCs w:val="18"/>
              </w:rPr>
            </w:pPr>
            <w:r w:rsidDel="00000000" w:rsidR="00000000" w:rsidRPr="00000000">
              <w:rPr>
                <w:sz w:val="18"/>
                <w:szCs w:val="18"/>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contextualSpacing w:val="0"/>
              <w:rPr>
                <w:sz w:val="18"/>
                <w:szCs w:val="18"/>
              </w:rPr>
            </w:pPr>
            <w:r w:rsidDel="00000000" w:rsidR="00000000" w:rsidRPr="00000000">
              <w:rPr>
                <w:sz w:val="18"/>
                <w:szCs w:val="18"/>
                <w:rtl w:val="0"/>
              </w:rPr>
              <w:t xml:space="preserve">Today - Release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b w:val="1"/>
                <w:sz w:val="18"/>
                <w:szCs w:val="18"/>
                <w:rtl w:val="0"/>
              </w:rPr>
              <w:t xml:space="preserve"> </w:t>
            </w:r>
            <w:r w:rsidDel="00000000" w:rsidR="00000000" w:rsidRPr="00000000">
              <w:rPr>
                <w:sz w:val="18"/>
                <w:szCs w:val="18"/>
                <w:rtl w:val="0"/>
              </w:rPr>
              <w:t xml:space="preserve">5+ years</w:t>
            </w:r>
          </w:p>
          <w:p w:rsidR="00000000" w:rsidDel="00000000" w:rsidP="00000000" w:rsidRDefault="00000000" w:rsidRPr="00000000" w14:paraId="00000256">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b w:val="1"/>
                <w:sz w:val="18"/>
                <w:szCs w:val="18"/>
                <w:rtl w:val="0"/>
              </w:rPr>
              <w:t xml:space="preserve"> </w:t>
            </w:r>
            <w:r w:rsidDel="00000000" w:rsidR="00000000" w:rsidRPr="00000000">
              <w:rPr>
                <w:sz w:val="18"/>
                <w:szCs w:val="18"/>
                <w:rtl w:val="0"/>
              </w:rPr>
              <w:t xml:space="preserve">1+ years</w:t>
            </w:r>
          </w:p>
          <w:p w:rsidR="00000000" w:rsidDel="00000000" w:rsidP="00000000" w:rsidRDefault="00000000" w:rsidRPr="00000000" w14:paraId="00000257">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b w:val="1"/>
                <w:sz w:val="18"/>
                <w:szCs w:val="18"/>
                <w:rtl w:val="0"/>
              </w:rPr>
              <w:t xml:space="preserve"> </w:t>
            </w:r>
            <w:r w:rsidDel="00000000" w:rsidR="00000000" w:rsidRPr="00000000">
              <w:rPr>
                <w:sz w:val="18"/>
                <w:szCs w:val="18"/>
                <w:rtl w:val="0"/>
              </w:rPr>
              <w:t xml:space="preserve">6+ months</w:t>
            </w:r>
          </w:p>
          <w:p w:rsidR="00000000" w:rsidDel="00000000" w:rsidP="00000000" w:rsidRDefault="00000000" w:rsidRPr="00000000" w14:paraId="00000258">
            <w:pPr>
              <w:widowControl w:val="0"/>
              <w:spacing w:line="240" w:lineRule="auto"/>
              <w:contextualSpacing w:val="0"/>
              <w:rPr>
                <w:sz w:val="18"/>
                <w:szCs w:val="18"/>
              </w:rPr>
            </w:pPr>
            <w:r w:rsidDel="00000000" w:rsidR="00000000" w:rsidRPr="00000000">
              <w:rPr>
                <w:b w:val="1"/>
                <w:sz w:val="18"/>
                <w:szCs w:val="18"/>
                <w:rtl w:val="0"/>
              </w:rPr>
              <w:t xml:space="preserve">4 </w:t>
            </w:r>
            <w:r w:rsidDel="00000000" w:rsidR="00000000" w:rsidRPr="00000000">
              <w:rPr>
                <w:b w:val="1"/>
                <w:sz w:val="18"/>
                <w:szCs w:val="18"/>
                <w:rtl w:val="0"/>
              </w:rPr>
              <w:t xml:space="preserve">   </w:t>
            </w:r>
            <w:r w:rsidDel="00000000" w:rsidR="00000000" w:rsidRPr="00000000">
              <w:rPr>
                <w:sz w:val="18"/>
                <w:szCs w:val="18"/>
                <w:rtl w:val="0"/>
              </w:rPr>
              <w:t xml:space="preserve">3+ months</w:t>
            </w:r>
          </w:p>
          <w:p w:rsidR="00000000" w:rsidDel="00000000" w:rsidP="00000000" w:rsidRDefault="00000000" w:rsidRPr="00000000" w14:paraId="00000259">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b w:val="1"/>
                <w:sz w:val="18"/>
                <w:szCs w:val="18"/>
                <w:rtl w:val="0"/>
              </w:rPr>
              <w:t xml:space="preserve">   </w:t>
            </w:r>
            <w:r w:rsidDel="00000000" w:rsidR="00000000" w:rsidRPr="00000000">
              <w:rPr>
                <w:sz w:val="18"/>
                <w:szCs w:val="18"/>
                <w:rtl w:val="0"/>
              </w:rPr>
              <w:t xml:space="preserve">1+ months</w:t>
            </w:r>
          </w:p>
          <w:p w:rsidR="00000000" w:rsidDel="00000000" w:rsidP="00000000" w:rsidRDefault="00000000" w:rsidRPr="00000000" w14:paraId="0000025A">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b w:val="1"/>
                <w:sz w:val="18"/>
                <w:szCs w:val="18"/>
                <w:rtl w:val="0"/>
              </w:rPr>
              <w:t xml:space="preserve">   </w:t>
            </w:r>
            <w:r w:rsidDel="00000000" w:rsidR="00000000" w:rsidRPr="00000000">
              <w:rPr>
                <w:sz w:val="18"/>
                <w:szCs w:val="18"/>
                <w:rtl w:val="0"/>
              </w:rPr>
              <w:t xml:space="preserve">&lt; 1 month </w:t>
            </w:r>
          </w:p>
          <w:p w:rsidR="00000000" w:rsidDel="00000000" w:rsidP="00000000" w:rsidRDefault="00000000" w:rsidRPr="00000000" w14:paraId="0000025B">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    future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contextualSpacing w:val="0"/>
              <w:rPr>
                <w:sz w:val="18"/>
                <w:szCs w:val="18"/>
              </w:rPr>
            </w:pPr>
            <w:r w:rsidDel="00000000" w:rsidR="00000000" w:rsidRPr="00000000">
              <w:rPr>
                <w:sz w:val="18"/>
                <w:szCs w:val="18"/>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Whitepaper</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2"/>
                <w:szCs w:val="12"/>
                <w:rtl w:val="0"/>
              </w:rPr>
              <w:t xml:space="preserve">whitepaper_url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contextualSpacing w:val="0"/>
              <w:rPr>
                <w:sz w:val="18"/>
                <w:szCs w:val="18"/>
              </w:rPr>
            </w:pPr>
            <w:r w:rsidDel="00000000" w:rsidR="00000000" w:rsidRPr="00000000">
              <w:rPr>
                <w:b w:val="1"/>
                <w:sz w:val="18"/>
                <w:szCs w:val="18"/>
                <w:rtl w:val="0"/>
              </w:rPr>
              <w:t xml:space="preserve">10 - </w:t>
            </w:r>
            <w:r w:rsidDel="00000000" w:rsidR="00000000" w:rsidRPr="00000000">
              <w:rPr>
                <w:sz w:val="18"/>
                <w:szCs w:val="18"/>
                <w:rtl w:val="0"/>
              </w:rPr>
              <w:t xml:space="preserve">not empty</w:t>
            </w:r>
          </w:p>
          <w:p w:rsidR="00000000" w:rsidDel="00000000" w:rsidP="00000000" w:rsidRDefault="00000000" w:rsidRPr="00000000" w14:paraId="00000261">
            <w:pPr>
              <w:widowControl w:val="0"/>
              <w:spacing w:line="240" w:lineRule="auto"/>
              <w:contextualSpacing w:val="0"/>
              <w:rPr>
                <w:sz w:val="18"/>
                <w:szCs w:val="18"/>
              </w:rPr>
            </w:pPr>
            <w:r w:rsidDel="00000000" w:rsidR="00000000" w:rsidRPr="00000000">
              <w:rPr>
                <w:b w:val="1"/>
                <w:sz w:val="18"/>
                <w:szCs w:val="18"/>
                <w:rtl w:val="0"/>
              </w:rPr>
              <w:t xml:space="preserve">0 - </w:t>
            </w:r>
            <w:r w:rsidDel="00000000" w:rsidR="00000000" w:rsidRPr="00000000">
              <w:rPr>
                <w:sz w:val="18"/>
                <w:szCs w:val="18"/>
                <w:rtl w:val="0"/>
              </w:rPr>
              <w:t xml:space="preserve">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contextualSpacing w:val="0"/>
              <w:jc w:val="center"/>
              <w:rPr>
                <w:b w:val="1"/>
                <w:sz w:val="18"/>
                <w:szCs w:val="18"/>
              </w:rPr>
            </w:pPr>
            <w:r w:rsidDel="00000000" w:rsidR="00000000" w:rsidRPr="00000000">
              <w:rPr>
                <w:b w:val="1"/>
                <w:sz w:val="18"/>
                <w:szCs w:val="18"/>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Coin strength</w:t>
            </w:r>
            <w:r w:rsidDel="00000000" w:rsidR="00000000" w:rsidRPr="00000000">
              <w:rPr>
                <w:b w:val="1"/>
                <w:color w:val="ff0000"/>
                <w:sz w:val="18"/>
                <w:szCs w:val="18"/>
                <w:rtl w:val="0"/>
              </w:rPr>
              <w:t xml:space="preserve"> 30%*</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contextualSpacing w:val="0"/>
              <w:rPr>
                <w:sz w:val="18"/>
                <w:szCs w:val="18"/>
              </w:rPr>
            </w:pPr>
            <w:r w:rsidDel="00000000" w:rsidR="00000000" w:rsidRPr="00000000">
              <w:rPr>
                <w:sz w:val="18"/>
                <w:szCs w:val="18"/>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contextualSpacing w:val="0"/>
              <w:rPr>
                <w:sz w:val="18"/>
                <w:szCs w:val="18"/>
              </w:rPr>
            </w:pPr>
            <w:r w:rsidDel="00000000" w:rsidR="00000000" w:rsidRPr="00000000">
              <w:rPr>
                <w:sz w:val="18"/>
                <w:szCs w:val="18"/>
                <w:rtl w:val="0"/>
              </w:rPr>
              <w:t xml:space="preserve">Transactions per second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transactions_per_second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95th percentile</w:t>
            </w:r>
          </w:p>
          <w:p w:rsidR="00000000" w:rsidDel="00000000" w:rsidP="00000000" w:rsidRDefault="00000000" w:rsidRPr="00000000" w14:paraId="0000026C">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sz w:val="18"/>
                <w:szCs w:val="18"/>
                <w:rtl w:val="0"/>
              </w:rPr>
              <w:t xml:space="preserve">75th percentile</w:t>
            </w:r>
          </w:p>
          <w:p w:rsidR="00000000" w:rsidDel="00000000" w:rsidP="00000000" w:rsidRDefault="00000000" w:rsidRPr="00000000" w14:paraId="0000026D">
            <w:pPr>
              <w:widowControl w:val="0"/>
              <w:spacing w:line="240" w:lineRule="auto"/>
              <w:contextualSpacing w:val="0"/>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50th percentile</w:t>
            </w:r>
          </w:p>
          <w:p w:rsidR="00000000" w:rsidDel="00000000" w:rsidP="00000000" w:rsidRDefault="00000000" w:rsidRPr="00000000" w14:paraId="0000026E">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30th percentile</w:t>
            </w:r>
          </w:p>
          <w:p w:rsidR="00000000" w:rsidDel="00000000" w:rsidP="00000000" w:rsidRDefault="00000000" w:rsidRPr="00000000" w14:paraId="0000026F">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15th percentile</w:t>
            </w:r>
          </w:p>
          <w:p w:rsidR="00000000" w:rsidDel="00000000" w:rsidP="00000000" w:rsidRDefault="00000000" w:rsidRPr="00000000" w14:paraId="00000270">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&lt;15th percentile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contextualSpacing w:val="0"/>
              <w:rPr>
                <w:sz w:val="18"/>
                <w:szCs w:val="18"/>
              </w:rPr>
            </w:pPr>
            <w:r w:rsidDel="00000000" w:rsidR="00000000" w:rsidRPr="00000000">
              <w:rPr>
                <w:sz w:val="18"/>
                <w:szCs w:val="18"/>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contextualSpacing w:val="0"/>
              <w:rPr>
                <w:sz w:val="18"/>
                <w:szCs w:val="18"/>
              </w:rPr>
            </w:pPr>
            <w:r w:rsidDel="00000000" w:rsidR="00000000" w:rsidRPr="00000000">
              <w:rPr>
                <w:sz w:val="18"/>
                <w:szCs w:val="18"/>
                <w:rtl w:val="0"/>
              </w:rPr>
              <w:t xml:space="preserve">Emission rate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token_emission_rate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contextualSpacing w:val="0"/>
              <w:rPr>
                <w:b w:val="1"/>
                <w:sz w:val="18"/>
                <w:szCs w:val="18"/>
              </w:rPr>
            </w:pPr>
            <w:r w:rsidDel="00000000" w:rsidR="00000000" w:rsidRPr="00000000">
              <w:rPr>
                <w:b w:val="1"/>
                <w:sz w:val="18"/>
                <w:szCs w:val="18"/>
                <w:rtl w:val="0"/>
              </w:rPr>
              <w:t xml:space="preserve">30</w:t>
            </w:r>
            <w:r w:rsidDel="00000000" w:rsidR="00000000" w:rsidRPr="00000000">
              <w:rPr>
                <w:sz w:val="18"/>
                <w:szCs w:val="18"/>
                <w:rtl w:val="0"/>
              </w:rPr>
              <w:t xml:space="preserve"> "No new tokens created"</w:t>
              <w:br w:type="textWrapping"/>
            </w:r>
            <w:r w:rsidDel="00000000" w:rsidR="00000000" w:rsidRPr="00000000">
              <w:rPr>
                <w:b w:val="1"/>
                <w:sz w:val="18"/>
                <w:szCs w:val="18"/>
                <w:rtl w:val="0"/>
              </w:rPr>
              <w:t xml:space="preserve">30 </w:t>
            </w:r>
            <w:r w:rsidDel="00000000" w:rsidR="00000000" w:rsidRPr="00000000">
              <w:rPr>
                <w:sz w:val="18"/>
                <w:szCs w:val="18"/>
                <w:rtl w:val="0"/>
              </w:rPr>
              <w:t xml:space="preserve">"Deflation through token burning"</w:t>
            </w:r>
            <w:r w:rsidDel="00000000" w:rsidR="00000000" w:rsidRPr="00000000">
              <w:rPr>
                <w:rtl w:val="0"/>
              </w:rPr>
            </w:r>
          </w:p>
          <w:p w:rsidR="00000000" w:rsidDel="00000000" w:rsidP="00000000" w:rsidRDefault="00000000" w:rsidRPr="00000000" w14:paraId="00000276">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"Emitted in proportion to amount of network activity"</w:t>
            </w:r>
            <w:r w:rsidDel="00000000" w:rsidR="00000000" w:rsidRPr="00000000">
              <w:rPr>
                <w:rtl w:val="0"/>
              </w:rPr>
            </w:r>
          </w:p>
          <w:p w:rsidR="00000000" w:rsidDel="00000000" w:rsidP="00000000" w:rsidRDefault="00000000" w:rsidRPr="00000000" w14:paraId="00000277">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"2nd round might occur"</w:t>
            </w:r>
            <w:r w:rsidDel="00000000" w:rsidR="00000000" w:rsidRPr="00000000">
              <w:rPr>
                <w:rtl w:val="0"/>
              </w:rPr>
            </w:r>
          </w:p>
          <w:p w:rsidR="00000000" w:rsidDel="00000000" w:rsidP="00000000" w:rsidRDefault="00000000" w:rsidRPr="00000000" w14:paraId="00000278">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"Company can decide"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contextualSpacing w:val="0"/>
              <w:rPr>
                <w:sz w:val="18"/>
                <w:szCs w:val="18"/>
              </w:rPr>
            </w:pPr>
            <w:r w:rsidDel="00000000" w:rsidR="00000000" w:rsidRPr="00000000">
              <w:rPr>
                <w:sz w:val="18"/>
                <w:szCs w:val="18"/>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contextualSpacing w:val="0"/>
              <w:rPr>
                <w:sz w:val="18"/>
                <w:szCs w:val="18"/>
              </w:rPr>
            </w:pPr>
            <w:r w:rsidDel="00000000" w:rsidR="00000000" w:rsidRPr="00000000">
              <w:rPr>
                <w:sz w:val="18"/>
                <w:szCs w:val="18"/>
                <w:rtl w:val="0"/>
              </w:rPr>
              <w:t xml:space="preserve">Average trading volume past 3 months against  other assets’ avg volume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27E">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27F">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280">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281">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282">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28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contextualSpacing w:val="0"/>
              <w:rPr>
                <w:sz w:val="18"/>
                <w:szCs w:val="18"/>
              </w:rPr>
            </w:pPr>
            <w:r w:rsidDel="00000000" w:rsidR="00000000" w:rsidRPr="00000000">
              <w:rPr>
                <w:sz w:val="18"/>
                <w:szCs w:val="18"/>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contextualSpacing w:val="0"/>
              <w:rPr>
                <w:sz w:val="18"/>
                <w:szCs w:val="18"/>
              </w:rPr>
            </w:pPr>
            <w:r w:rsidDel="00000000" w:rsidR="00000000" w:rsidRPr="00000000">
              <w:rPr>
                <w:sz w:val="18"/>
                <w:szCs w:val="18"/>
                <w:rtl w:val="0"/>
              </w:rPr>
              <w:t xml:space="preserve">Average market cap last 3 months against other assets’ avg mkt. cap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market::avg_3mo_mkt_cap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99th-percentile</w:t>
            </w:r>
          </w:p>
          <w:p w:rsidR="00000000" w:rsidDel="00000000" w:rsidP="00000000" w:rsidRDefault="00000000" w:rsidRPr="00000000" w14:paraId="00000289">
            <w:pPr>
              <w:widowControl w:val="0"/>
              <w:spacing w:line="240" w:lineRule="auto"/>
              <w:contextualSpacing w:val="0"/>
              <w:rPr>
                <w:sz w:val="18"/>
                <w:szCs w:val="18"/>
              </w:rPr>
            </w:pPr>
            <w:r w:rsidDel="00000000" w:rsidR="00000000" w:rsidRPr="00000000">
              <w:rPr>
                <w:b w:val="1"/>
                <w:sz w:val="18"/>
                <w:szCs w:val="18"/>
                <w:rtl w:val="0"/>
              </w:rPr>
              <w:t xml:space="preserve">24</w:t>
            </w:r>
            <w:r w:rsidDel="00000000" w:rsidR="00000000" w:rsidRPr="00000000">
              <w:rPr>
                <w:b w:val="1"/>
                <w:sz w:val="18"/>
                <w:szCs w:val="18"/>
                <w:rtl w:val="0"/>
              </w:rPr>
              <w:t xml:space="preserve"> </w:t>
            </w:r>
            <w:r w:rsidDel="00000000" w:rsidR="00000000" w:rsidRPr="00000000">
              <w:rPr>
                <w:sz w:val="18"/>
                <w:szCs w:val="18"/>
                <w:rtl w:val="0"/>
              </w:rPr>
              <w:t xml:space="preserve">95th-percentile</w:t>
            </w:r>
          </w:p>
          <w:p w:rsidR="00000000" w:rsidDel="00000000" w:rsidP="00000000" w:rsidRDefault="00000000" w:rsidRPr="00000000" w14:paraId="0000028A">
            <w:pPr>
              <w:widowControl w:val="0"/>
              <w:spacing w:line="240" w:lineRule="auto"/>
              <w:contextualSpacing w:val="0"/>
              <w:rPr>
                <w:sz w:val="18"/>
                <w:szCs w:val="18"/>
              </w:rPr>
            </w:pPr>
            <w:r w:rsidDel="00000000" w:rsidR="00000000" w:rsidRPr="00000000">
              <w:rPr>
                <w:b w:val="1"/>
                <w:sz w:val="18"/>
                <w:szCs w:val="18"/>
                <w:rtl w:val="0"/>
              </w:rPr>
              <w:t xml:space="preserve">22 </w:t>
            </w:r>
            <w:r w:rsidDel="00000000" w:rsidR="00000000" w:rsidRPr="00000000">
              <w:rPr>
                <w:sz w:val="18"/>
                <w:szCs w:val="18"/>
                <w:rtl w:val="0"/>
              </w:rPr>
              <w:t xml:space="preserve">85th-percentile</w:t>
            </w:r>
          </w:p>
          <w:p w:rsidR="00000000" w:rsidDel="00000000" w:rsidP="00000000" w:rsidRDefault="00000000" w:rsidRPr="00000000" w14:paraId="0000028B">
            <w:pPr>
              <w:widowControl w:val="0"/>
              <w:spacing w:line="240" w:lineRule="auto"/>
              <w:contextualSpacing w:val="0"/>
              <w:rPr>
                <w:sz w:val="18"/>
                <w:szCs w:val="18"/>
              </w:rPr>
            </w:pPr>
            <w:r w:rsidDel="00000000" w:rsidR="00000000" w:rsidRPr="00000000">
              <w:rPr>
                <w:b w:val="1"/>
                <w:sz w:val="18"/>
                <w:szCs w:val="18"/>
                <w:rtl w:val="0"/>
              </w:rPr>
              <w:t xml:space="preserve">18 </w:t>
            </w:r>
            <w:r w:rsidDel="00000000" w:rsidR="00000000" w:rsidRPr="00000000">
              <w:rPr>
                <w:sz w:val="18"/>
                <w:szCs w:val="18"/>
                <w:rtl w:val="0"/>
              </w:rPr>
              <w:t xml:space="preserve">50th-percentile</w:t>
            </w:r>
          </w:p>
          <w:p w:rsidR="00000000" w:rsidDel="00000000" w:rsidP="00000000" w:rsidRDefault="00000000" w:rsidRPr="00000000" w14:paraId="0000028C">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9</w:t>
            </w:r>
            <w:r w:rsidDel="00000000" w:rsidR="00000000" w:rsidRPr="00000000">
              <w:rPr>
                <w:b w:val="1"/>
                <w:sz w:val="18"/>
                <w:szCs w:val="18"/>
                <w:rtl w:val="0"/>
              </w:rPr>
              <w:t xml:space="preserve"> </w:t>
            </w:r>
            <w:r w:rsidDel="00000000" w:rsidR="00000000" w:rsidRPr="00000000">
              <w:rPr>
                <w:sz w:val="18"/>
                <w:szCs w:val="18"/>
                <w:rtl w:val="0"/>
              </w:rPr>
              <w:t xml:space="preserve">30th-percentile</w:t>
            </w:r>
          </w:p>
          <w:p w:rsidR="00000000" w:rsidDel="00000000" w:rsidP="00000000" w:rsidRDefault="00000000" w:rsidRPr="00000000" w14:paraId="0000028D">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5 </w:t>
            </w:r>
            <w:r w:rsidDel="00000000" w:rsidR="00000000" w:rsidRPr="00000000">
              <w:rPr>
                <w:sz w:val="18"/>
                <w:szCs w:val="18"/>
                <w:rtl w:val="0"/>
              </w:rPr>
              <w:t xml:space="preserve">10th-percentile</w:t>
            </w:r>
          </w:p>
          <w:p w:rsidR="00000000" w:rsidDel="00000000" w:rsidP="00000000" w:rsidRDefault="00000000" w:rsidRPr="00000000" w14:paraId="0000028E">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contextualSpacing w:val="0"/>
              <w:rPr>
                <w:sz w:val="18"/>
                <w:szCs w:val="18"/>
              </w:rPr>
            </w:pPr>
            <w:r w:rsidDel="00000000" w:rsidR="00000000" w:rsidRPr="00000000">
              <w:rPr>
                <w:sz w:val="18"/>
                <w:szCs w:val="18"/>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contextualSpacing w:val="0"/>
              <w:rPr>
                <w:sz w:val="18"/>
                <w:szCs w:val="18"/>
              </w:rPr>
            </w:pPr>
            <w:r w:rsidDel="00000000" w:rsidR="00000000" w:rsidRPr="00000000">
              <w:rPr>
                <w:sz w:val="18"/>
                <w:szCs w:val="18"/>
                <w:rtl w:val="0"/>
              </w:rPr>
              <w:t xml:space="preserve">Value growth since trade start date against average total market growth</w:t>
            </w:r>
          </w:p>
          <w:p w:rsidR="00000000" w:rsidDel="00000000" w:rsidP="00000000" w:rsidRDefault="00000000" w:rsidRPr="00000000" w14:paraId="00000291">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292">
            <w:pPr>
              <w:widowControl w:val="0"/>
              <w:spacing w:line="240" w:lineRule="auto"/>
              <w:contextualSpacing w:val="0"/>
              <w:rPr>
                <w:b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market::mkt_cap_against_total_market_growth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b w:val="1"/>
                <w:sz w:val="18"/>
                <w:szCs w:val="18"/>
                <w:rtl w:val="0"/>
              </w:rPr>
              <w:t xml:space="preserve"> </w:t>
            </w:r>
            <w:r w:rsidDel="00000000" w:rsidR="00000000" w:rsidRPr="00000000">
              <w:rPr>
                <w:sz w:val="18"/>
                <w:szCs w:val="18"/>
                <w:rtl w:val="0"/>
              </w:rPr>
              <w:t xml:space="preserve">99th-percentile</w:t>
            </w:r>
          </w:p>
          <w:p w:rsidR="00000000" w:rsidDel="00000000" w:rsidP="00000000" w:rsidRDefault="00000000" w:rsidRPr="00000000" w14:paraId="00000296">
            <w:pPr>
              <w:widowControl w:val="0"/>
              <w:spacing w:line="240" w:lineRule="auto"/>
              <w:contextualSpacing w:val="0"/>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w:t>
            </w:r>
            <w:r w:rsidDel="00000000" w:rsidR="00000000" w:rsidRPr="00000000">
              <w:rPr>
                <w:sz w:val="18"/>
                <w:szCs w:val="18"/>
                <w:rtl w:val="0"/>
              </w:rPr>
              <w:t xml:space="preserve">95th-percentile</w:t>
            </w:r>
          </w:p>
          <w:p w:rsidR="00000000" w:rsidDel="00000000" w:rsidP="00000000" w:rsidRDefault="00000000" w:rsidRPr="00000000" w14:paraId="00000297">
            <w:pPr>
              <w:widowControl w:val="0"/>
              <w:spacing w:line="240" w:lineRule="auto"/>
              <w:contextualSpacing w:val="0"/>
              <w:rPr>
                <w:sz w:val="18"/>
                <w:szCs w:val="18"/>
              </w:rPr>
            </w:pPr>
            <w:r w:rsidDel="00000000" w:rsidR="00000000" w:rsidRPr="00000000">
              <w:rPr>
                <w:b w:val="1"/>
                <w:sz w:val="18"/>
                <w:szCs w:val="18"/>
                <w:rtl w:val="0"/>
              </w:rPr>
              <w:t xml:space="preserve">16 </w:t>
            </w:r>
            <w:r w:rsidDel="00000000" w:rsidR="00000000" w:rsidRPr="00000000">
              <w:rPr>
                <w:sz w:val="18"/>
                <w:szCs w:val="18"/>
                <w:rtl w:val="0"/>
              </w:rPr>
              <w:t xml:space="preserve">85th-percentile</w:t>
            </w:r>
          </w:p>
          <w:p w:rsidR="00000000" w:rsidDel="00000000" w:rsidP="00000000" w:rsidRDefault="00000000" w:rsidRPr="00000000" w14:paraId="00000298">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8 </w:t>
            </w:r>
            <w:r w:rsidDel="00000000" w:rsidR="00000000" w:rsidRPr="00000000">
              <w:rPr>
                <w:sz w:val="18"/>
                <w:szCs w:val="18"/>
                <w:rtl w:val="0"/>
              </w:rPr>
              <w:t xml:space="preserve">50th-percentile</w:t>
            </w:r>
          </w:p>
          <w:p w:rsidR="00000000" w:rsidDel="00000000" w:rsidP="00000000" w:rsidRDefault="00000000" w:rsidRPr="00000000" w14:paraId="00000299">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6 </w:t>
            </w:r>
            <w:r w:rsidDel="00000000" w:rsidR="00000000" w:rsidRPr="00000000">
              <w:rPr>
                <w:sz w:val="18"/>
                <w:szCs w:val="18"/>
                <w:rtl w:val="0"/>
              </w:rPr>
              <w:t xml:space="preserve">30th-percentile</w:t>
            </w:r>
          </w:p>
          <w:p w:rsidR="00000000" w:rsidDel="00000000" w:rsidP="00000000" w:rsidRDefault="00000000" w:rsidRPr="00000000" w14:paraId="0000029A">
            <w:pPr>
              <w:widowControl w:val="0"/>
              <w:spacing w:line="240" w:lineRule="auto"/>
              <w:contextualSpacing w:val="0"/>
              <w:rPr>
                <w:sz w:val="18"/>
                <w:szCs w:val="18"/>
              </w:rPr>
            </w:pPr>
            <w:r w:rsidDel="00000000" w:rsidR="00000000" w:rsidRPr="00000000">
              <w:rPr>
                <w:b w:val="1"/>
                <w:sz w:val="18"/>
                <w:szCs w:val="18"/>
                <w:rtl w:val="0"/>
              </w:rPr>
              <w:t xml:space="preserve">  4</w:t>
            </w:r>
            <w:r w:rsidDel="00000000" w:rsidR="00000000" w:rsidRPr="00000000">
              <w:rPr>
                <w:sz w:val="18"/>
                <w:szCs w:val="18"/>
                <w:rtl w:val="0"/>
              </w:rPr>
              <w:t xml:space="preserve">10th-percentile</w:t>
            </w:r>
          </w:p>
          <w:p w:rsidR="00000000" w:rsidDel="00000000" w:rsidP="00000000" w:rsidRDefault="00000000" w:rsidRPr="00000000" w14:paraId="0000029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bl>
    <w:p w:rsidR="00000000" w:rsidDel="00000000" w:rsidP="00000000" w:rsidRDefault="00000000" w:rsidRPr="00000000" w14:paraId="0000029C">
      <w:pPr>
        <w:contextualSpacing w:val="0"/>
        <w:rPr>
          <w:b w:val="1"/>
        </w:rPr>
      </w:pPr>
      <w:r w:rsidDel="00000000" w:rsidR="00000000" w:rsidRPr="00000000">
        <w:rPr>
          <w:rtl w:val="0"/>
        </w:rPr>
      </w:r>
    </w:p>
    <w:p w:rsidR="00000000" w:rsidDel="00000000" w:rsidP="00000000" w:rsidRDefault="00000000" w:rsidRPr="00000000" w14:paraId="0000029D">
      <w:pPr>
        <w:contextualSpacing w:val="0"/>
        <w:rPr>
          <w:b w:val="1"/>
        </w:rPr>
      </w:pPr>
      <w:r w:rsidDel="00000000" w:rsidR="00000000" w:rsidRPr="00000000">
        <w:rPr>
          <w:b w:val="1"/>
          <w:rtl w:val="0"/>
        </w:rPr>
        <w:t xml:space="preserve">*out of a total of 100%</w:t>
      </w:r>
    </w:p>
    <w:p w:rsidR="00000000" w:rsidDel="00000000" w:rsidP="00000000" w:rsidRDefault="00000000" w:rsidRPr="00000000" w14:paraId="0000029E">
      <w:pPr>
        <w:pStyle w:val="Heading2"/>
        <w:contextualSpacing w:val="0"/>
        <w:rPr/>
      </w:pPr>
      <w:bookmarkStart w:colFirst="0" w:colLast="0" w:name="_uzigxbo07zaq" w:id="7"/>
      <w:bookmarkEnd w:id="7"/>
      <w:r w:rsidDel="00000000" w:rsidR="00000000" w:rsidRPr="00000000">
        <w:rPr>
          <w:b w:val="1"/>
          <w:rtl w:val="0"/>
        </w:rPr>
        <w:t xml:space="preserve">Decentralized</w:t>
      </w:r>
      <w:r w:rsidDel="00000000" w:rsidR="00000000" w:rsidRPr="00000000">
        <w:rPr>
          <w:rtl w:val="0"/>
        </w:rPr>
      </w:r>
    </w:p>
    <w:p w:rsidR="00000000" w:rsidDel="00000000" w:rsidP="00000000" w:rsidRDefault="00000000" w:rsidRPr="00000000" w14:paraId="0000029F">
      <w:pPr>
        <w:contextualSpacing w:val="0"/>
        <w:rPr/>
      </w:pPr>
      <w:ins w:author="Weirong Chen" w:id="0" w:date="2018-10-12T13:13:18Z">
        <w:r w:rsidDel="00000000" w:rsidR="00000000" w:rsidRPr="00000000">
          <w:rPr>
            <w:rtl w:val="0"/>
          </w:rPr>
          <w:t xml:space="preserve"> </w:t>
        </w:r>
      </w:ins>
      <w:r w:rsidDel="00000000" w:rsidR="00000000" w:rsidRPr="00000000">
        <w:rPr>
          <w:rtl w:val="0"/>
        </w:rPr>
      </w:r>
    </w:p>
    <w:tbl>
      <w:tblPr>
        <w:tblStyle w:val="Table3"/>
        <w:tblW w:w="121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275"/>
        <w:gridCol w:w="2205"/>
        <w:gridCol w:w="585"/>
        <w:gridCol w:w="4575"/>
        <w:tblGridChange w:id="0">
          <w:tblGrid>
            <w:gridCol w:w="465"/>
            <w:gridCol w:w="4275"/>
            <w:gridCol w:w="2205"/>
            <w:gridCol w:w="585"/>
            <w:gridCol w:w="4575"/>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contextualSpacing w:val="0"/>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contextualSpacing w:val="0"/>
              <w:rPr>
                <w:sz w:val="18"/>
                <w:szCs w:val="18"/>
              </w:rPr>
            </w:pPr>
            <w:r w:rsidDel="00000000" w:rsidR="00000000" w:rsidRPr="00000000">
              <w:rPr>
                <w:sz w:val="18"/>
                <w:szCs w:val="18"/>
                <w:rtl w:val="0"/>
              </w:rPr>
              <w:t xml:space="preserve">Criterion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contextualSpacing w:val="0"/>
              <w:rPr>
                <w:sz w:val="18"/>
                <w:szCs w:val="18"/>
              </w:rPr>
            </w:pPr>
            <w:r w:rsidDel="00000000" w:rsidR="00000000" w:rsidRPr="00000000">
              <w:rPr>
                <w:sz w:val="18"/>
                <w:szCs w:val="18"/>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contextualSpacing w:val="0"/>
              <w:rPr>
                <w:sz w:val="18"/>
                <w:szCs w:val="18"/>
              </w:rPr>
            </w:pPr>
            <w:r w:rsidDel="00000000" w:rsidR="00000000" w:rsidRPr="00000000">
              <w:rPr>
                <w:sz w:val="18"/>
                <w:szCs w:val="18"/>
                <w:rtl w:val="0"/>
              </w:rPr>
              <w:t xml:space="preserve">Points (out of 100)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contextualSpacing w:val="0"/>
              <w:jc w:val="center"/>
              <w:rPr>
                <w:b w:val="1"/>
                <w:sz w:val="18"/>
                <w:szCs w:val="18"/>
              </w:rPr>
            </w:pPr>
            <w:r w:rsidDel="00000000" w:rsidR="00000000" w:rsidRPr="00000000">
              <w:rPr>
                <w:b w:val="1"/>
                <w:sz w:val="18"/>
                <w:szCs w:val="18"/>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Communication abilities with the coin</w:t>
            </w:r>
            <w:r w:rsidDel="00000000" w:rsidR="00000000" w:rsidRPr="00000000">
              <w:rPr>
                <w:b w:val="1"/>
                <w:color w:val="ff0000"/>
                <w:sz w:val="18"/>
                <w:szCs w:val="18"/>
                <w:rtl w:val="0"/>
              </w:rPr>
              <w:t xml:space="preserve"> 3%*</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contextualSpacing w:val="0"/>
              <w:rPr>
                <w:sz w:val="18"/>
                <w:szCs w:val="18"/>
              </w:rPr>
            </w:pPr>
            <w:r w:rsidDel="00000000" w:rsidR="00000000" w:rsidRPr="00000000">
              <w:rPr>
                <w:sz w:val="18"/>
                <w:szCs w:val="1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r w:rsidDel="00000000" w:rsidR="00000000" w:rsidRPr="00000000">
              <w:rPr>
                <w:sz w:val="18"/>
                <w:szCs w:val="18"/>
                <w:rtl w:val="0"/>
              </w:rPr>
              <w:br w:type="textWrapping"/>
              <w:t xml:space="preserve">Slack, Telegram, Discord</w:t>
              <w:br w:type="textWrapping"/>
            </w: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slack_url</w:t>
              <w:br w:type="textWrapping"/>
              <w:t xml:space="preserve">telegram_url</w:t>
              <w:br w:type="textWrapping"/>
              <w:t xml:space="preserve">other_social_url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contextualSpacing w:val="0"/>
              <w:rPr>
                <w:sz w:val="18"/>
                <w:szCs w:val="18"/>
              </w:rPr>
            </w:pPr>
            <w:r w:rsidDel="00000000" w:rsidR="00000000" w:rsidRPr="00000000">
              <w:rPr>
                <w:b w:val="1"/>
                <w:sz w:val="18"/>
                <w:szCs w:val="18"/>
                <w:rtl w:val="0"/>
              </w:rPr>
              <w:t xml:space="preserve">70 </w:t>
            </w:r>
            <w:r w:rsidDel="00000000" w:rsidR="00000000" w:rsidRPr="00000000">
              <w:rPr>
                <w:sz w:val="18"/>
                <w:szCs w:val="18"/>
                <w:rtl w:val="0"/>
              </w:rPr>
              <w:t xml:space="preserve">ANY NOT EMPTY</w:t>
            </w:r>
          </w:p>
          <w:p w:rsidR="00000000" w:rsidDel="00000000" w:rsidP="00000000" w:rsidRDefault="00000000" w:rsidRPr="00000000" w14:paraId="000002A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contextualSpacing w:val="0"/>
              <w:rPr>
                <w:sz w:val="18"/>
                <w:szCs w:val="18"/>
              </w:rPr>
            </w:pPr>
            <w:r w:rsidDel="00000000" w:rsidR="00000000" w:rsidRPr="00000000">
              <w:rPr>
                <w:sz w:val="18"/>
                <w:szCs w:val="18"/>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p>
          <w:p w:rsidR="00000000" w:rsidDel="00000000" w:rsidP="00000000" w:rsidRDefault="00000000" w:rsidRPr="00000000" w14:paraId="000002B2">
            <w:pPr>
              <w:widowControl w:val="0"/>
              <w:spacing w:line="240" w:lineRule="auto"/>
              <w:contextualSpacing w:val="0"/>
              <w:rPr>
                <w:sz w:val="18"/>
                <w:szCs w:val="18"/>
              </w:rPr>
            </w:pPr>
            <w:r w:rsidDel="00000000" w:rsidR="00000000" w:rsidRPr="00000000">
              <w:rPr>
                <w:sz w:val="18"/>
                <w:szCs w:val="18"/>
                <w:rtl w:val="0"/>
              </w:rPr>
              <w:t xml:space="preserve">Contact form, Email address</w:t>
            </w:r>
          </w:p>
          <w:p w:rsidR="00000000" w:rsidDel="00000000" w:rsidP="00000000" w:rsidRDefault="00000000" w:rsidRPr="00000000" w14:paraId="000002B3">
            <w:pPr>
              <w:widowControl w:val="0"/>
              <w:spacing w:line="240" w:lineRule="auto"/>
              <w:contextualSpacing w:val="0"/>
              <w:rPr>
                <w:b w:val="1"/>
                <w:i w:val="1"/>
                <w:sz w:val="18"/>
                <w:szCs w:val="18"/>
              </w:rPr>
            </w:pP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contact_email</w:t>
              <w:br w:type="textWrapping"/>
              <w:t xml:space="preserve">contact_form_url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ANY NOT EMPTY</w:t>
            </w:r>
          </w:p>
          <w:p w:rsidR="00000000" w:rsidDel="00000000" w:rsidP="00000000" w:rsidRDefault="00000000" w:rsidRPr="00000000" w14:paraId="000002B7">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contextualSpacing w:val="0"/>
              <w:jc w:val="center"/>
              <w:rPr>
                <w:b w:val="1"/>
                <w:sz w:val="18"/>
                <w:szCs w:val="18"/>
              </w:rPr>
            </w:pPr>
            <w:r w:rsidDel="00000000" w:rsidR="00000000" w:rsidRPr="00000000">
              <w:rPr>
                <w:b w:val="1"/>
                <w:sz w:val="18"/>
                <w:szCs w:val="18"/>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Active on social media </w:t>
            </w:r>
            <w:r w:rsidDel="00000000" w:rsidR="00000000" w:rsidRPr="00000000">
              <w:rPr>
                <w:b w:val="1"/>
                <w:color w:val="ff0000"/>
                <w:sz w:val="18"/>
                <w:szCs w:val="18"/>
                <w:rtl w:val="0"/>
              </w:rPr>
              <w:t xml:space="preserve">2%*</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contextualSpacing w:val="0"/>
              <w:rPr>
                <w:sz w:val="18"/>
                <w:szCs w:val="18"/>
              </w:rPr>
            </w:pPr>
            <w:r w:rsidDel="00000000" w:rsidR="00000000" w:rsidRPr="00000000">
              <w:rPr>
                <w:sz w:val="18"/>
                <w:szCs w:val="18"/>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contextualSpacing w:val="0"/>
              <w:rPr>
                <w:sz w:val="18"/>
                <w:szCs w:val="18"/>
              </w:rPr>
            </w:pPr>
            <w:r w:rsidDel="00000000" w:rsidR="00000000" w:rsidRPr="00000000">
              <w:rPr>
                <w:sz w:val="18"/>
                <w:szCs w:val="18"/>
                <w:rtl w:val="0"/>
              </w:rPr>
              <w:t xml:space="preserve">Activity on Blog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posting_frequently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2C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contextualSpacing w:val="0"/>
              <w:rPr>
                <w:sz w:val="18"/>
                <w:szCs w:val="18"/>
              </w:rPr>
            </w:pPr>
            <w:r w:rsidDel="00000000" w:rsidR="00000000" w:rsidRPr="00000000">
              <w:rPr>
                <w:sz w:val="18"/>
                <w:szCs w:val="18"/>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contextualSpacing w:val="0"/>
              <w:rPr>
                <w:sz w:val="18"/>
                <w:szCs w:val="18"/>
              </w:rPr>
            </w:pPr>
            <w:r w:rsidDel="00000000" w:rsidR="00000000" w:rsidRPr="00000000">
              <w:rPr>
                <w:sz w:val="18"/>
                <w:szCs w:val="18"/>
                <w:rtl w:val="0"/>
              </w:rPr>
              <w:t xml:space="preserve">Activity on FB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2C8">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contextualSpacing w:val="0"/>
              <w:rPr>
                <w:sz w:val="18"/>
                <w:szCs w:val="18"/>
              </w:rPr>
            </w:pPr>
            <w:r w:rsidDel="00000000" w:rsidR="00000000" w:rsidRPr="00000000">
              <w:rPr>
                <w:sz w:val="18"/>
                <w:szCs w:val="18"/>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contextualSpacing w:val="0"/>
              <w:rPr>
                <w:sz w:val="18"/>
                <w:szCs w:val="18"/>
              </w:rPr>
            </w:pPr>
            <w:r w:rsidDel="00000000" w:rsidR="00000000" w:rsidRPr="00000000">
              <w:rPr>
                <w:sz w:val="18"/>
                <w:szCs w:val="18"/>
                <w:rtl w:val="0"/>
              </w:rPr>
              <w:t xml:space="preserve">Activity on Twitter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2CE">
            <w:pPr>
              <w:widowControl w:val="0"/>
              <w:spacing w:line="240" w:lineRule="auto"/>
              <w:contextualSpacing w:val="0"/>
              <w:rPr>
                <w:b w:val="1"/>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contextualSpacing w:val="0"/>
              <w:rPr>
                <w:sz w:val="18"/>
                <w:szCs w:val="18"/>
              </w:rPr>
            </w:pPr>
            <w:r w:rsidDel="00000000" w:rsidR="00000000" w:rsidRPr="00000000">
              <w:rPr>
                <w:sz w:val="18"/>
                <w:szCs w:val="18"/>
                <w:rtl w:val="0"/>
              </w:rPr>
              <w:t xml:space="preserve">B4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contextualSpacing w:val="0"/>
              <w:rPr>
                <w:sz w:val="18"/>
                <w:szCs w:val="18"/>
              </w:rPr>
            </w:pPr>
            <w:r w:rsidDel="00000000" w:rsidR="00000000" w:rsidRPr="00000000">
              <w:rPr>
                <w:sz w:val="18"/>
                <w:szCs w:val="18"/>
                <w:rtl w:val="0"/>
              </w:rPr>
              <w:t xml:space="preserve">Existing youtube channel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youtube_url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not blank</w:t>
            </w:r>
          </w:p>
          <w:p w:rsidR="00000000" w:rsidDel="00000000" w:rsidP="00000000" w:rsidRDefault="00000000" w:rsidRPr="00000000" w14:paraId="000002D4">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blank, n/a,can’t trace back etc</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contextualSpacing w:val="0"/>
              <w:rPr>
                <w:sz w:val="18"/>
                <w:szCs w:val="18"/>
              </w:rPr>
            </w:pPr>
            <w:r w:rsidDel="00000000" w:rsidR="00000000" w:rsidRPr="00000000">
              <w:rPr>
                <w:sz w:val="18"/>
                <w:szCs w:val="18"/>
                <w:rtl w:val="0"/>
              </w:rPr>
              <w:t xml:space="preserve">B5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contextualSpacing w:val="0"/>
              <w:rPr>
                <w:sz w:val="18"/>
                <w:szCs w:val="18"/>
              </w:rPr>
            </w:pPr>
            <w:r w:rsidDel="00000000" w:rsidR="00000000" w:rsidRPr="00000000">
              <w:rPr>
                <w:sz w:val="18"/>
                <w:szCs w:val="18"/>
                <w:rtl w:val="0"/>
              </w:rPr>
              <w:t xml:space="preserve">Activity on youtube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contextualSpacing w:val="0"/>
              <w:rPr>
                <w:rFonts w:ascii="Consolas" w:cs="Consolas" w:eastAsia="Consolas" w:hAnsi="Consolas"/>
                <w:sz w:val="18"/>
                <w:szCs w:val="18"/>
              </w:rPr>
            </w:pPr>
            <w:r w:rsidDel="00000000" w:rsidR="00000000" w:rsidRPr="00000000">
              <w:rPr>
                <w:sz w:val="20"/>
                <w:szCs w:val="20"/>
                <w:highlight w:val="white"/>
                <w:rtl w:val="0"/>
              </w:rPr>
              <w:t xml:space="preserve">social_freq_youtube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YES</w:t>
            </w:r>
          </w:p>
          <w:p w:rsidR="00000000" w:rsidDel="00000000" w:rsidP="00000000" w:rsidRDefault="00000000" w:rsidRPr="00000000" w14:paraId="000002DA">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contextualSpacing w:val="0"/>
              <w:jc w:val="center"/>
              <w:rPr>
                <w:b w:val="1"/>
                <w:sz w:val="18"/>
                <w:szCs w:val="18"/>
              </w:rPr>
            </w:pPr>
            <w:r w:rsidDel="00000000" w:rsidR="00000000" w:rsidRPr="00000000">
              <w:rPr>
                <w:b w:val="1"/>
                <w:sz w:val="18"/>
                <w:szCs w:val="18"/>
                <w:rtl w:val="0"/>
              </w:rPr>
              <w:t xml:space="preserve">J</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contextualSpacing w:val="0"/>
              <w:jc w:val="center"/>
              <w:rPr>
                <w:b w:val="1"/>
                <w:color w:val="ff0000"/>
                <w:sz w:val="18"/>
                <w:szCs w:val="18"/>
              </w:rPr>
            </w:pPr>
            <w:r w:rsidDel="00000000" w:rsidR="00000000" w:rsidRPr="00000000">
              <w:rPr>
                <w:b w:val="1"/>
                <w:sz w:val="18"/>
                <w:szCs w:val="18"/>
                <w:rtl w:val="0"/>
              </w:rPr>
              <w:t xml:space="preserve">Github </w:t>
            </w:r>
            <w:r w:rsidDel="00000000" w:rsidR="00000000" w:rsidRPr="00000000">
              <w:rPr>
                <w:b w:val="1"/>
                <w:color w:val="ff0000"/>
                <w:sz w:val="18"/>
                <w:szCs w:val="18"/>
                <w:rtl w:val="0"/>
              </w:rPr>
              <w:t xml:space="preserve">23%*</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contextualSpacing w:val="0"/>
              <w:rPr>
                <w:sz w:val="18"/>
                <w:szCs w:val="18"/>
              </w:rPr>
            </w:pPr>
            <w:r w:rsidDel="00000000" w:rsidR="00000000" w:rsidRPr="00000000">
              <w:rPr>
                <w:sz w:val="18"/>
                <w:szCs w:val="18"/>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contextualSpacing w:val="0"/>
              <w:rPr>
                <w:b w:val="1"/>
                <w:i w:val="1"/>
                <w:color w:val="ff0000"/>
                <w:sz w:val="18"/>
                <w:szCs w:val="18"/>
                <w:vertAlign w:val="superscript"/>
              </w:rPr>
            </w:pPr>
            <w:r w:rsidDel="00000000" w:rsidR="00000000" w:rsidRPr="00000000">
              <w:rPr>
                <w:sz w:val="18"/>
                <w:szCs w:val="18"/>
                <w:rtl w:val="0"/>
              </w:rPr>
              <w:t xml:space="preserve">Github community</w:t>
            </w:r>
            <w:r w:rsidDel="00000000" w:rsidR="00000000" w:rsidRPr="00000000">
              <w:rPr>
                <w:color w:val="ff0000"/>
                <w:sz w:val="18"/>
                <w:szCs w:val="18"/>
                <w:vertAlign w:val="superscript"/>
                <w:rtl w:val="0"/>
              </w:rPr>
              <w:t xml:space="preserve">NEW</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github::community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40 </w:t>
            </w:r>
            <w:r w:rsidDel="00000000" w:rsidR="00000000" w:rsidRPr="00000000">
              <w:rPr>
                <w:sz w:val="18"/>
                <w:szCs w:val="18"/>
                <w:rtl w:val="0"/>
              </w:rPr>
              <w:t xml:space="preserve">90th-percentile</w:t>
            </w:r>
          </w:p>
          <w:p w:rsidR="00000000" w:rsidDel="00000000" w:rsidP="00000000" w:rsidRDefault="00000000" w:rsidRPr="00000000" w14:paraId="000002E5">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30 </w:t>
            </w:r>
            <w:r w:rsidDel="00000000" w:rsidR="00000000" w:rsidRPr="00000000">
              <w:rPr>
                <w:sz w:val="18"/>
                <w:szCs w:val="18"/>
                <w:rtl w:val="0"/>
              </w:rPr>
              <w:t xml:space="preserve">67</w:t>
            </w:r>
            <w:r w:rsidDel="00000000" w:rsidR="00000000" w:rsidRPr="00000000">
              <w:rPr>
                <w:sz w:val="18"/>
                <w:szCs w:val="18"/>
                <w:rtl w:val="0"/>
              </w:rPr>
              <w:t xml:space="preserve">th-percentile</w:t>
            </w:r>
          </w:p>
          <w:p w:rsidR="00000000" w:rsidDel="00000000" w:rsidP="00000000" w:rsidRDefault="00000000" w:rsidRPr="00000000" w14:paraId="000002E6">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57</w:t>
            </w:r>
            <w:r w:rsidDel="00000000" w:rsidR="00000000" w:rsidRPr="00000000">
              <w:rPr>
                <w:sz w:val="18"/>
                <w:szCs w:val="18"/>
                <w:rtl w:val="0"/>
              </w:rPr>
              <w:t xml:space="preserve">th-percentile</w:t>
            </w:r>
          </w:p>
          <w:p w:rsidR="00000000" w:rsidDel="00000000" w:rsidP="00000000" w:rsidRDefault="00000000" w:rsidRPr="00000000" w14:paraId="000002E7">
            <w:pPr>
              <w:widowControl w:val="0"/>
              <w:spacing w:line="240" w:lineRule="auto"/>
              <w:contextualSpacing w:val="0"/>
              <w:rPr>
                <w:sz w:val="18"/>
                <w:szCs w:val="18"/>
              </w:rPr>
            </w:pPr>
            <w:r w:rsidDel="00000000" w:rsidR="00000000" w:rsidRPr="00000000">
              <w:rPr>
                <w:b w:val="1"/>
                <w:sz w:val="18"/>
                <w:szCs w:val="18"/>
                <w:rtl w:val="0"/>
              </w:rPr>
              <w:t xml:space="preserve">  15 </w:t>
            </w:r>
            <w:r w:rsidDel="00000000" w:rsidR="00000000" w:rsidRPr="00000000">
              <w:rPr>
                <w:sz w:val="18"/>
                <w:szCs w:val="18"/>
                <w:rtl w:val="0"/>
              </w:rPr>
              <w:t xml:space="preserve">53th-percentile</w:t>
            </w:r>
          </w:p>
          <w:p w:rsidR="00000000" w:rsidDel="00000000" w:rsidP="00000000" w:rsidRDefault="00000000" w:rsidRPr="00000000" w14:paraId="000002E8">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4</w:t>
            </w:r>
            <w:r w:rsidDel="00000000" w:rsidR="00000000" w:rsidRPr="00000000">
              <w:rPr>
                <w:sz w:val="18"/>
                <w:szCs w:val="18"/>
                <w:rtl w:val="0"/>
              </w:rPr>
              <w:t xml:space="preserve">0th-percentile</w:t>
            </w:r>
          </w:p>
          <w:p w:rsidR="00000000" w:rsidDel="00000000" w:rsidP="00000000" w:rsidRDefault="00000000" w:rsidRPr="00000000" w14:paraId="000002E9">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10th-percentile</w:t>
            </w:r>
          </w:p>
          <w:p w:rsidR="00000000" w:rsidDel="00000000" w:rsidP="00000000" w:rsidRDefault="00000000" w:rsidRPr="00000000" w14:paraId="000002EA">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contextualSpacing w:val="0"/>
              <w:rPr>
                <w:sz w:val="18"/>
                <w:szCs w:val="18"/>
              </w:rPr>
            </w:pPr>
            <w:r w:rsidDel="00000000" w:rsidR="00000000" w:rsidRPr="00000000">
              <w:rPr>
                <w:sz w:val="18"/>
                <w:szCs w:val="18"/>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Github commits</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github::activity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60 </w:t>
            </w:r>
            <w:r w:rsidDel="00000000" w:rsidR="00000000" w:rsidRPr="00000000">
              <w:rPr>
                <w:sz w:val="18"/>
                <w:szCs w:val="18"/>
                <w:rtl w:val="0"/>
              </w:rPr>
              <w:t xml:space="preserve">90th-percentile</w:t>
            </w:r>
          </w:p>
          <w:p w:rsidR="00000000" w:rsidDel="00000000" w:rsidP="00000000" w:rsidRDefault="00000000" w:rsidRPr="00000000" w14:paraId="000002F0">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50 </w:t>
            </w:r>
            <w:r w:rsidDel="00000000" w:rsidR="00000000" w:rsidRPr="00000000">
              <w:rPr>
                <w:sz w:val="18"/>
                <w:szCs w:val="18"/>
                <w:rtl w:val="0"/>
              </w:rPr>
              <w:t xml:space="preserve">67</w:t>
            </w:r>
            <w:r w:rsidDel="00000000" w:rsidR="00000000" w:rsidRPr="00000000">
              <w:rPr>
                <w:sz w:val="18"/>
                <w:szCs w:val="18"/>
                <w:rtl w:val="0"/>
              </w:rPr>
              <w:t xml:space="preserve">th-percentile</w:t>
            </w:r>
          </w:p>
          <w:p w:rsidR="00000000" w:rsidDel="00000000" w:rsidP="00000000" w:rsidRDefault="00000000" w:rsidRPr="00000000" w14:paraId="000002F1">
            <w:pPr>
              <w:widowControl w:val="0"/>
              <w:spacing w:line="240" w:lineRule="auto"/>
              <w:contextualSpacing w:val="0"/>
              <w:rPr>
                <w:sz w:val="18"/>
                <w:szCs w:val="18"/>
              </w:rPr>
            </w:pPr>
            <w:r w:rsidDel="00000000" w:rsidR="00000000" w:rsidRPr="00000000">
              <w:rPr>
                <w:b w:val="1"/>
                <w:sz w:val="18"/>
                <w:szCs w:val="18"/>
                <w:rtl w:val="0"/>
              </w:rPr>
              <w:t xml:space="preserve">  40 </w:t>
            </w:r>
            <w:r w:rsidDel="00000000" w:rsidR="00000000" w:rsidRPr="00000000">
              <w:rPr>
                <w:sz w:val="18"/>
                <w:szCs w:val="18"/>
                <w:rtl w:val="0"/>
              </w:rPr>
              <w:t xml:space="preserve">57</w:t>
            </w:r>
            <w:r w:rsidDel="00000000" w:rsidR="00000000" w:rsidRPr="00000000">
              <w:rPr>
                <w:sz w:val="18"/>
                <w:szCs w:val="18"/>
                <w:rtl w:val="0"/>
              </w:rPr>
              <w:t xml:space="preserve">th-percentile</w:t>
            </w:r>
          </w:p>
          <w:p w:rsidR="00000000" w:rsidDel="00000000" w:rsidP="00000000" w:rsidRDefault="00000000" w:rsidRPr="00000000" w14:paraId="000002F2">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53th-percentile</w:t>
            </w:r>
          </w:p>
          <w:p w:rsidR="00000000" w:rsidDel="00000000" w:rsidP="00000000" w:rsidRDefault="00000000" w:rsidRPr="00000000" w14:paraId="000002F3">
            <w:pPr>
              <w:widowControl w:val="0"/>
              <w:spacing w:line="240" w:lineRule="auto"/>
              <w:contextualSpacing w:val="0"/>
              <w:rPr>
                <w:sz w:val="18"/>
                <w:szCs w:val="18"/>
              </w:rPr>
            </w:pPr>
            <w:r w:rsidDel="00000000" w:rsidR="00000000" w:rsidRPr="00000000">
              <w:rPr>
                <w:b w:val="1"/>
                <w:sz w:val="18"/>
                <w:szCs w:val="18"/>
                <w:rtl w:val="0"/>
              </w:rPr>
              <w:t xml:space="preserve">  20 </w:t>
            </w:r>
            <w:r w:rsidDel="00000000" w:rsidR="00000000" w:rsidRPr="00000000">
              <w:rPr>
                <w:sz w:val="18"/>
                <w:szCs w:val="18"/>
                <w:rtl w:val="0"/>
              </w:rPr>
              <w:t xml:space="preserve">4</w:t>
            </w:r>
            <w:r w:rsidDel="00000000" w:rsidR="00000000" w:rsidRPr="00000000">
              <w:rPr>
                <w:sz w:val="18"/>
                <w:szCs w:val="18"/>
                <w:rtl w:val="0"/>
              </w:rPr>
              <w:t xml:space="preserve">0th-percentile</w:t>
            </w:r>
          </w:p>
          <w:p w:rsidR="00000000" w:rsidDel="00000000" w:rsidP="00000000" w:rsidRDefault="00000000" w:rsidRPr="00000000" w14:paraId="000002F4">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2F5">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w:t>
            </w:r>
            <w:commentRangeStart w:id="32"/>
            <w:commentRangeStart w:id="33"/>
            <w:r w:rsidDel="00000000" w:rsidR="00000000" w:rsidRPr="00000000">
              <w:rPr>
                <w:sz w:val="18"/>
                <w:szCs w:val="18"/>
                <w:rtl w:val="0"/>
              </w:rPr>
              <w:t xml:space="preserve">percentile</w:t>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F6">
            <w:pPr>
              <w:widowControl w:val="0"/>
              <w:spacing w:line="240" w:lineRule="auto"/>
              <w:contextualSpacing w:val="0"/>
              <w:rPr>
                <w:sz w:val="18"/>
                <w:szCs w:val="18"/>
              </w:rPr>
            </w:pP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contextualSpacing w:val="0"/>
              <w:jc w:val="center"/>
              <w:rPr>
                <w:b w:val="1"/>
                <w:sz w:val="18"/>
                <w:szCs w:val="18"/>
              </w:rPr>
            </w:pPr>
            <w:r w:rsidDel="00000000" w:rsidR="00000000" w:rsidRPr="00000000">
              <w:rPr>
                <w:b w:val="1"/>
                <w:sz w:val="18"/>
                <w:szCs w:val="18"/>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contextualSpacing w:val="0"/>
              <w:jc w:val="center"/>
              <w:rPr>
                <w:b w:val="1"/>
                <w:strike w:val="1"/>
                <w:sz w:val="18"/>
                <w:szCs w:val="18"/>
              </w:rPr>
            </w:pPr>
            <w:r w:rsidDel="00000000" w:rsidR="00000000" w:rsidRPr="00000000">
              <w:rPr>
                <w:b w:val="1"/>
                <w:sz w:val="18"/>
                <w:szCs w:val="18"/>
                <w:rtl w:val="0"/>
              </w:rPr>
              <w:t xml:space="preserve">Advisory board strength </w:t>
            </w:r>
            <w:r w:rsidDel="00000000" w:rsidR="00000000" w:rsidRPr="00000000">
              <w:rPr>
                <w:b w:val="1"/>
                <w:color w:val="ff0000"/>
                <w:sz w:val="18"/>
                <w:szCs w:val="18"/>
                <w:rtl w:val="0"/>
              </w:rPr>
              <w:t xml:space="preserve">0%*</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contextualSpacing w:val="0"/>
              <w:jc w:val="center"/>
              <w:rPr>
                <w:b w:val="1"/>
                <w:sz w:val="18"/>
                <w:szCs w:val="18"/>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contextualSpacing w:val="0"/>
              <w:jc w:val="center"/>
              <w:rPr>
                <w:i w:val="1"/>
                <w:sz w:val="18"/>
                <w:szCs w:val="18"/>
              </w:rPr>
            </w:pPr>
            <w:r w:rsidDel="00000000" w:rsidR="00000000" w:rsidRPr="00000000">
              <w:rPr>
                <w:i w:val="1"/>
                <w:sz w:val="18"/>
                <w:szCs w:val="18"/>
                <w:rtl w:val="0"/>
              </w:rPr>
              <w:t xml:space="preserve">Not applicable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contextualSpacing w:val="0"/>
              <w:jc w:val="center"/>
              <w:rPr>
                <w:b w:val="1"/>
                <w:sz w:val="18"/>
                <w:szCs w:val="18"/>
              </w:rPr>
            </w:pPr>
            <w:r w:rsidDel="00000000" w:rsidR="00000000" w:rsidRPr="00000000">
              <w:rPr>
                <w:b w:val="1"/>
                <w:sz w:val="18"/>
                <w:szCs w:val="18"/>
                <w:rtl w:val="0"/>
              </w:rPr>
              <w:t xml:space="preserve">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contextualSpacing w:val="0"/>
              <w:jc w:val="center"/>
              <w:rPr>
                <w:b w:val="1"/>
                <w:color w:val="9900ff"/>
                <w:sz w:val="18"/>
                <w:szCs w:val="18"/>
              </w:rPr>
            </w:pPr>
            <w:r w:rsidDel="00000000" w:rsidR="00000000" w:rsidRPr="00000000">
              <w:rPr>
                <w:b w:val="1"/>
                <w:sz w:val="18"/>
                <w:szCs w:val="18"/>
                <w:rtl w:val="0"/>
              </w:rPr>
              <w:t xml:space="preserve">Brand awareness/Buzz </w:t>
            </w:r>
            <w:r w:rsidDel="00000000" w:rsidR="00000000" w:rsidRPr="00000000">
              <w:rPr>
                <w:b w:val="1"/>
                <w:color w:val="ff0000"/>
                <w:sz w:val="18"/>
                <w:szCs w:val="18"/>
                <w:rtl w:val="0"/>
              </w:rPr>
              <w:t xml:space="preserve">12%*</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contextualSpacing w:val="0"/>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contextualSpacing w:val="0"/>
              <w:rPr>
                <w:sz w:val="18"/>
                <w:szCs w:val="18"/>
              </w:rPr>
            </w:pPr>
            <w:r w:rsidDel="00000000" w:rsidR="00000000" w:rsidRPr="00000000">
              <w:rPr>
                <w:sz w:val="18"/>
                <w:szCs w:val="18"/>
                <w:rtl w:val="0"/>
              </w:rPr>
              <w:t xml:space="preserve">Community support is compared to the average of the total researched coins that actually have a community.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contextualSpacing w:val="0"/>
              <w:rPr>
                <w:sz w:val="18"/>
                <w:szCs w:val="18"/>
              </w:rPr>
            </w:pPr>
            <w:r w:rsidDel="00000000" w:rsidR="00000000" w:rsidRPr="00000000">
              <w:rPr>
                <w:sz w:val="18"/>
                <w:szCs w:val="18"/>
                <w:rtl w:val="0"/>
              </w:rPr>
              <w:t xml:space="preserve">community_size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contextualSpacing w:val="0"/>
              <w:rPr>
                <w:sz w:val="18"/>
                <w:szCs w:val="18"/>
              </w:rPr>
            </w:pPr>
            <w:commentRangeStart w:id="34"/>
            <w:commentRangeStart w:id="35"/>
            <w:r w:rsidDel="00000000" w:rsidR="00000000" w:rsidRPr="00000000">
              <w:rPr>
                <w:b w:val="1"/>
                <w:sz w:val="18"/>
                <w:szCs w:val="18"/>
                <w:rtl w:val="0"/>
              </w:rPr>
              <w:t xml:space="preserve">100 </w:t>
            </w:r>
            <w:r w:rsidDel="00000000" w:rsidR="00000000" w:rsidRPr="00000000">
              <w:rPr>
                <w:sz w:val="18"/>
                <w:szCs w:val="18"/>
                <w:rtl w:val="0"/>
              </w:rPr>
              <w:t xml:space="preserve">99th-percentile(from the decentralized coins)</w:t>
            </w:r>
          </w:p>
          <w:p w:rsidR="00000000" w:rsidDel="00000000" w:rsidP="00000000" w:rsidRDefault="00000000" w:rsidRPr="00000000" w14:paraId="0000030B">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90</w:t>
            </w:r>
            <w:r w:rsidDel="00000000" w:rsidR="00000000" w:rsidRPr="00000000">
              <w:rPr>
                <w:sz w:val="18"/>
                <w:szCs w:val="18"/>
                <w:rtl w:val="0"/>
              </w:rPr>
              <w:t xml:space="preserve"> 95th-percentile</w:t>
            </w:r>
          </w:p>
          <w:p w:rsidR="00000000" w:rsidDel="00000000" w:rsidP="00000000" w:rsidRDefault="00000000" w:rsidRPr="00000000" w14:paraId="0000030C">
            <w:pPr>
              <w:widowControl w:val="0"/>
              <w:spacing w:line="240" w:lineRule="auto"/>
              <w:contextualSpacing w:val="0"/>
              <w:rPr>
                <w:sz w:val="18"/>
                <w:szCs w:val="18"/>
              </w:rPr>
            </w:pPr>
            <w:r w:rsidDel="00000000" w:rsidR="00000000" w:rsidRPr="00000000">
              <w:rPr>
                <w:b w:val="1"/>
                <w:sz w:val="18"/>
                <w:szCs w:val="18"/>
                <w:rtl w:val="0"/>
              </w:rPr>
              <w:t xml:space="preserve">  80 </w:t>
            </w:r>
            <w:r w:rsidDel="00000000" w:rsidR="00000000" w:rsidRPr="00000000">
              <w:rPr>
                <w:sz w:val="18"/>
                <w:szCs w:val="18"/>
                <w:rtl w:val="0"/>
              </w:rPr>
              <w:t xml:space="preserve">85th-percentile</w:t>
            </w:r>
          </w:p>
          <w:p w:rsidR="00000000" w:rsidDel="00000000" w:rsidP="00000000" w:rsidRDefault="00000000" w:rsidRPr="00000000" w14:paraId="0000030D">
            <w:pPr>
              <w:widowControl w:val="0"/>
              <w:spacing w:line="240" w:lineRule="auto"/>
              <w:contextualSpacing w:val="0"/>
              <w:rPr>
                <w:sz w:val="18"/>
                <w:szCs w:val="18"/>
              </w:rPr>
            </w:pPr>
            <w:r w:rsidDel="00000000" w:rsidR="00000000" w:rsidRPr="00000000">
              <w:rPr>
                <w:b w:val="1"/>
                <w:sz w:val="18"/>
                <w:szCs w:val="18"/>
                <w:rtl w:val="0"/>
              </w:rPr>
              <w:t xml:space="preserve">  50 </w:t>
            </w:r>
            <w:r w:rsidDel="00000000" w:rsidR="00000000" w:rsidRPr="00000000">
              <w:rPr>
                <w:sz w:val="18"/>
                <w:szCs w:val="18"/>
                <w:rtl w:val="0"/>
              </w:rPr>
              <w:t xml:space="preserve">50th-percentile</w:t>
            </w:r>
          </w:p>
          <w:p w:rsidR="00000000" w:rsidDel="00000000" w:rsidP="00000000" w:rsidRDefault="00000000" w:rsidRPr="00000000" w14:paraId="0000030E">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30th-percentile</w:t>
            </w:r>
          </w:p>
          <w:p w:rsidR="00000000" w:rsidDel="00000000" w:rsidP="00000000" w:rsidRDefault="00000000" w:rsidRPr="00000000" w14:paraId="0000030F">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310">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contextualSpacing w:val="0"/>
              <w:jc w:val="center"/>
              <w:rPr>
                <w:b w:val="1"/>
                <w:sz w:val="18"/>
                <w:szCs w:val="18"/>
              </w:rPr>
            </w:pPr>
            <w:r w:rsidDel="00000000" w:rsidR="00000000" w:rsidRPr="00000000">
              <w:rPr>
                <w:b w:val="1"/>
                <w:sz w:val="18"/>
                <w:szCs w:val="18"/>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contextualSpacing w:val="0"/>
              <w:jc w:val="center"/>
              <w:rPr>
                <w:b w:val="1"/>
                <w:color w:val="6aa84f"/>
                <w:sz w:val="18"/>
                <w:szCs w:val="18"/>
              </w:rPr>
            </w:pPr>
            <w:r w:rsidDel="00000000" w:rsidR="00000000" w:rsidRPr="00000000">
              <w:rPr>
                <w:b w:val="1"/>
                <w:sz w:val="18"/>
                <w:szCs w:val="18"/>
                <w:rtl w:val="0"/>
              </w:rPr>
              <w:t xml:space="preserve">Product </w:t>
            </w:r>
            <w:r w:rsidDel="00000000" w:rsidR="00000000" w:rsidRPr="00000000">
              <w:rPr>
                <w:b w:val="1"/>
                <w:color w:val="ff0000"/>
                <w:sz w:val="18"/>
                <w:szCs w:val="18"/>
                <w:rtl w:val="0"/>
              </w:rPr>
              <w:t xml:space="preserve">25%*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contextualSpacing w:val="0"/>
              <w:rPr>
                <w:sz w:val="18"/>
                <w:szCs w:val="18"/>
              </w:rPr>
            </w:pPr>
            <w:r w:rsidDel="00000000" w:rsidR="00000000" w:rsidRPr="00000000">
              <w:rPr>
                <w:sz w:val="18"/>
                <w:szCs w:val="1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contextualSpacing w:val="0"/>
              <w:rPr>
                <w:sz w:val="18"/>
                <w:szCs w:val="18"/>
              </w:rPr>
            </w:pPr>
            <w:r w:rsidDel="00000000" w:rsidR="00000000" w:rsidRPr="00000000">
              <w:rPr>
                <w:sz w:val="18"/>
                <w:szCs w:val="18"/>
                <w:rtl w:val="0"/>
              </w:rPr>
              <w:t xml:space="preserve">Product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Fully working product</w:t>
            </w:r>
          </w:p>
          <w:p w:rsidR="00000000" w:rsidDel="00000000" w:rsidP="00000000" w:rsidRDefault="00000000" w:rsidRPr="00000000" w14:paraId="0000031B">
            <w:pPr>
              <w:widowControl w:val="0"/>
              <w:spacing w:line="240" w:lineRule="auto"/>
              <w:contextualSpacing w:val="0"/>
              <w:rPr>
                <w:sz w:val="18"/>
                <w:szCs w:val="18"/>
              </w:rPr>
            </w:pPr>
            <w:r w:rsidDel="00000000" w:rsidR="00000000" w:rsidRPr="00000000">
              <w:rPr>
                <w:b w:val="1"/>
                <w:sz w:val="18"/>
                <w:szCs w:val="18"/>
                <w:rtl w:val="0"/>
              </w:rPr>
              <w:t xml:space="preserve">40 </w:t>
            </w:r>
            <w:r w:rsidDel="00000000" w:rsidR="00000000" w:rsidRPr="00000000">
              <w:rPr>
                <w:sz w:val="18"/>
                <w:szCs w:val="18"/>
                <w:rtl w:val="0"/>
              </w:rPr>
              <w:t xml:space="preserve">Beta version</w:t>
            </w:r>
          </w:p>
          <w:p w:rsidR="00000000" w:rsidDel="00000000" w:rsidP="00000000" w:rsidRDefault="00000000" w:rsidRPr="00000000" w14:paraId="0000031C">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Alpha version</w:t>
            </w:r>
          </w:p>
          <w:p w:rsidR="00000000" w:rsidDel="00000000" w:rsidP="00000000" w:rsidRDefault="00000000" w:rsidRPr="00000000" w14:paraId="0000031D">
            <w:pPr>
              <w:widowControl w:val="0"/>
              <w:spacing w:line="240" w:lineRule="auto"/>
              <w:contextualSpacing w:val="0"/>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Prototype / MVP</w:t>
            </w:r>
          </w:p>
          <w:p w:rsidR="00000000" w:rsidDel="00000000" w:rsidP="00000000" w:rsidRDefault="00000000" w:rsidRPr="00000000" w14:paraId="0000031E">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Demo only</w:t>
            </w:r>
          </w:p>
          <w:p w:rsidR="00000000" w:rsidDel="00000000" w:rsidP="00000000" w:rsidRDefault="00000000" w:rsidRPr="00000000" w14:paraId="0000031F">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Just an Idea</w:t>
            </w:r>
          </w:p>
          <w:p w:rsidR="00000000" w:rsidDel="00000000" w:rsidP="00000000" w:rsidRDefault="00000000" w:rsidRPr="00000000" w14:paraId="00000320">
            <w:pPr>
              <w:widowControl w:val="0"/>
              <w:spacing w:line="240" w:lineRule="auto"/>
              <w:contextualSpacing w:val="0"/>
              <w:rPr>
                <w:b w:val="1"/>
                <w:color w:val="ff0000"/>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Unknown</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contextualSpacing w:val="0"/>
              <w:rPr>
                <w:sz w:val="18"/>
                <w:szCs w:val="18"/>
              </w:rPr>
            </w:pPr>
            <w:r w:rsidDel="00000000" w:rsidR="00000000" w:rsidRPr="00000000">
              <w:rPr>
                <w:sz w:val="18"/>
                <w:szCs w:val="18"/>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contextualSpacing w:val="0"/>
              <w:rPr>
                <w:sz w:val="18"/>
                <w:szCs w:val="18"/>
              </w:rPr>
            </w:pPr>
            <w:r w:rsidDel="00000000" w:rsidR="00000000" w:rsidRPr="00000000">
              <w:rPr>
                <w:sz w:val="18"/>
                <w:szCs w:val="18"/>
                <w:rtl w:val="0"/>
              </w:rPr>
              <w:t xml:space="preserve">Open source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open_source_bool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326">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contextualSpacing w:val="0"/>
              <w:rPr>
                <w:sz w:val="18"/>
                <w:szCs w:val="18"/>
              </w:rPr>
            </w:pPr>
            <w:r w:rsidDel="00000000" w:rsidR="00000000" w:rsidRPr="00000000">
              <w:rPr>
                <w:sz w:val="18"/>
                <w:szCs w:val="18"/>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contextualSpacing w:val="0"/>
              <w:rPr>
                <w:sz w:val="18"/>
                <w:szCs w:val="18"/>
              </w:rPr>
            </w:pPr>
            <w:r w:rsidDel="00000000" w:rsidR="00000000" w:rsidRPr="00000000">
              <w:rPr>
                <w:sz w:val="18"/>
                <w:szCs w:val="18"/>
                <w:rtl w:val="0"/>
              </w:rPr>
              <w:t xml:space="preserve">Product roadmap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product_roadmap_url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contextualSpacing w:val="0"/>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 Not empty</w:t>
            </w:r>
          </w:p>
          <w:p w:rsidR="00000000" w:rsidDel="00000000" w:rsidP="00000000" w:rsidRDefault="00000000" w:rsidRPr="00000000" w14:paraId="0000032C">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contextualSpacing w:val="0"/>
              <w:rPr>
                <w:sz w:val="18"/>
                <w:szCs w:val="18"/>
              </w:rPr>
            </w:pPr>
            <w:r w:rsidDel="00000000" w:rsidR="00000000" w:rsidRPr="00000000">
              <w:rPr>
                <w:sz w:val="18"/>
                <w:szCs w:val="18"/>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Roadmap updated</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roadmap_updated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contextualSpacing w:val="0"/>
              <w:rPr>
                <w:sz w:val="18"/>
                <w:szCs w:val="18"/>
              </w:rPr>
            </w:pPr>
            <w:r w:rsidDel="00000000" w:rsidR="00000000" w:rsidRPr="00000000">
              <w:rPr>
                <w:b w:val="1"/>
                <w:sz w:val="18"/>
                <w:szCs w:val="18"/>
                <w:rtl w:val="0"/>
              </w:rPr>
              <w:t xml:space="preserve">5</w:t>
            </w:r>
            <w:r w:rsidDel="00000000" w:rsidR="00000000" w:rsidRPr="00000000">
              <w:rPr>
                <w:sz w:val="18"/>
                <w:szCs w:val="18"/>
                <w:rtl w:val="0"/>
              </w:rPr>
              <w:t xml:space="preserve"> Not empty</w:t>
            </w:r>
          </w:p>
          <w:p w:rsidR="00000000" w:rsidDel="00000000" w:rsidP="00000000" w:rsidRDefault="00000000" w:rsidRPr="00000000" w14:paraId="00000332">
            <w:pPr>
              <w:widowControl w:val="0"/>
              <w:spacing w:line="240" w:lineRule="auto"/>
              <w:contextualSpacing w:val="0"/>
              <w:rPr>
                <w:b w:val="1"/>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contextualSpacing w:val="0"/>
              <w:rPr>
                <w:sz w:val="18"/>
                <w:szCs w:val="18"/>
              </w:rPr>
            </w:pPr>
            <w:r w:rsidDel="00000000" w:rsidR="00000000" w:rsidRPr="00000000">
              <w:rPr>
                <w:sz w:val="18"/>
                <w:szCs w:val="18"/>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contextualSpacing w:val="0"/>
              <w:rPr>
                <w:sz w:val="18"/>
                <w:szCs w:val="18"/>
              </w:rPr>
            </w:pPr>
            <w:r w:rsidDel="00000000" w:rsidR="00000000" w:rsidRPr="00000000">
              <w:rPr>
                <w:sz w:val="18"/>
                <w:szCs w:val="18"/>
                <w:rtl w:val="0"/>
              </w:rPr>
              <w:t xml:space="preserve">Today - Release date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b w:val="1"/>
                <w:sz w:val="18"/>
                <w:szCs w:val="18"/>
                <w:rtl w:val="0"/>
              </w:rPr>
              <w:t xml:space="preserve"> </w:t>
            </w:r>
            <w:r w:rsidDel="00000000" w:rsidR="00000000" w:rsidRPr="00000000">
              <w:rPr>
                <w:sz w:val="18"/>
                <w:szCs w:val="18"/>
                <w:rtl w:val="0"/>
              </w:rPr>
              <w:t xml:space="preserve">5+ years</w:t>
            </w:r>
          </w:p>
          <w:p w:rsidR="00000000" w:rsidDel="00000000" w:rsidP="00000000" w:rsidRDefault="00000000" w:rsidRPr="00000000" w14:paraId="00000338">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b w:val="1"/>
                <w:sz w:val="18"/>
                <w:szCs w:val="18"/>
                <w:rtl w:val="0"/>
              </w:rPr>
              <w:t xml:space="preserve"> </w:t>
            </w:r>
            <w:r w:rsidDel="00000000" w:rsidR="00000000" w:rsidRPr="00000000">
              <w:rPr>
                <w:sz w:val="18"/>
                <w:szCs w:val="18"/>
                <w:rtl w:val="0"/>
              </w:rPr>
              <w:t xml:space="preserve">1+ years</w:t>
            </w:r>
          </w:p>
          <w:p w:rsidR="00000000" w:rsidDel="00000000" w:rsidP="00000000" w:rsidRDefault="00000000" w:rsidRPr="00000000" w14:paraId="00000339">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b w:val="1"/>
                <w:sz w:val="18"/>
                <w:szCs w:val="18"/>
                <w:rtl w:val="0"/>
              </w:rPr>
              <w:t xml:space="preserve"> </w:t>
            </w:r>
            <w:r w:rsidDel="00000000" w:rsidR="00000000" w:rsidRPr="00000000">
              <w:rPr>
                <w:sz w:val="18"/>
                <w:szCs w:val="18"/>
                <w:rtl w:val="0"/>
              </w:rPr>
              <w:t xml:space="preserve">6+ months</w:t>
            </w:r>
          </w:p>
          <w:p w:rsidR="00000000" w:rsidDel="00000000" w:rsidP="00000000" w:rsidRDefault="00000000" w:rsidRPr="00000000" w14:paraId="0000033A">
            <w:pPr>
              <w:widowControl w:val="0"/>
              <w:spacing w:line="240" w:lineRule="auto"/>
              <w:contextualSpacing w:val="0"/>
              <w:rPr>
                <w:sz w:val="18"/>
                <w:szCs w:val="18"/>
              </w:rPr>
            </w:pPr>
            <w:r w:rsidDel="00000000" w:rsidR="00000000" w:rsidRPr="00000000">
              <w:rPr>
                <w:b w:val="1"/>
                <w:sz w:val="18"/>
                <w:szCs w:val="18"/>
                <w:rtl w:val="0"/>
              </w:rPr>
              <w:t xml:space="preserve">4 </w:t>
            </w:r>
            <w:r w:rsidDel="00000000" w:rsidR="00000000" w:rsidRPr="00000000">
              <w:rPr>
                <w:b w:val="1"/>
                <w:sz w:val="18"/>
                <w:szCs w:val="18"/>
                <w:rtl w:val="0"/>
              </w:rPr>
              <w:t xml:space="preserve">   </w:t>
            </w:r>
            <w:r w:rsidDel="00000000" w:rsidR="00000000" w:rsidRPr="00000000">
              <w:rPr>
                <w:sz w:val="18"/>
                <w:szCs w:val="18"/>
                <w:rtl w:val="0"/>
              </w:rPr>
              <w:t xml:space="preserve">3+ months</w:t>
            </w:r>
          </w:p>
          <w:p w:rsidR="00000000" w:rsidDel="00000000" w:rsidP="00000000" w:rsidRDefault="00000000" w:rsidRPr="00000000" w14:paraId="0000033B">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b w:val="1"/>
                <w:sz w:val="18"/>
                <w:szCs w:val="18"/>
                <w:rtl w:val="0"/>
              </w:rPr>
              <w:t xml:space="preserve">   </w:t>
            </w:r>
            <w:r w:rsidDel="00000000" w:rsidR="00000000" w:rsidRPr="00000000">
              <w:rPr>
                <w:sz w:val="18"/>
                <w:szCs w:val="18"/>
                <w:rtl w:val="0"/>
              </w:rPr>
              <w:t xml:space="preserve">1+ months</w:t>
            </w:r>
          </w:p>
          <w:p w:rsidR="00000000" w:rsidDel="00000000" w:rsidP="00000000" w:rsidRDefault="00000000" w:rsidRPr="00000000" w14:paraId="0000033C">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b w:val="1"/>
                <w:sz w:val="18"/>
                <w:szCs w:val="18"/>
                <w:rtl w:val="0"/>
              </w:rPr>
              <w:t xml:space="preserve">   </w:t>
            </w:r>
            <w:r w:rsidDel="00000000" w:rsidR="00000000" w:rsidRPr="00000000">
              <w:rPr>
                <w:sz w:val="18"/>
                <w:szCs w:val="18"/>
                <w:rtl w:val="0"/>
              </w:rPr>
              <w:t xml:space="preserve">&lt; 1 month </w:t>
            </w:r>
          </w:p>
          <w:p w:rsidR="00000000" w:rsidDel="00000000" w:rsidP="00000000" w:rsidRDefault="00000000" w:rsidRPr="00000000" w14:paraId="0000033D">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    future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contextualSpacing w:val="0"/>
              <w:rPr>
                <w:sz w:val="18"/>
                <w:szCs w:val="18"/>
              </w:rPr>
            </w:pPr>
            <w:r w:rsidDel="00000000" w:rsidR="00000000" w:rsidRPr="00000000">
              <w:rPr>
                <w:sz w:val="18"/>
                <w:szCs w:val="18"/>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contextualSpacing w:val="0"/>
              <w:rPr>
                <w:color w:val="ff0000"/>
                <w:sz w:val="18"/>
                <w:szCs w:val="18"/>
                <w:vertAlign w:val="superscript"/>
              </w:rPr>
            </w:pPr>
            <w:r w:rsidDel="00000000" w:rsidR="00000000" w:rsidRPr="00000000">
              <w:rPr>
                <w:sz w:val="18"/>
                <w:szCs w:val="18"/>
                <w:rtl w:val="0"/>
              </w:rPr>
              <w:t xml:space="preserve">Whitepaper</w:t>
            </w:r>
            <w:r w:rsidDel="00000000" w:rsidR="00000000" w:rsidRPr="00000000">
              <w:rPr>
                <w:color w:val="ff0000"/>
                <w:sz w:val="18"/>
                <w:szCs w:val="18"/>
                <w:vertAlign w:val="superscript"/>
                <w:rtl w:val="0"/>
              </w:rPr>
              <w:t xml:space="preserve">NEW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2"/>
                <w:szCs w:val="12"/>
                <w:rtl w:val="0"/>
              </w:rPr>
              <w:t xml:space="preserve">whitepaper_url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contextualSpacing w:val="0"/>
              <w:rPr>
                <w:sz w:val="18"/>
                <w:szCs w:val="18"/>
              </w:rPr>
            </w:pPr>
            <w:r w:rsidDel="00000000" w:rsidR="00000000" w:rsidRPr="00000000">
              <w:rPr>
                <w:b w:val="1"/>
                <w:sz w:val="18"/>
                <w:szCs w:val="18"/>
                <w:rtl w:val="0"/>
              </w:rPr>
              <w:t xml:space="preserve">10 - </w:t>
            </w:r>
            <w:r w:rsidDel="00000000" w:rsidR="00000000" w:rsidRPr="00000000">
              <w:rPr>
                <w:sz w:val="18"/>
                <w:szCs w:val="18"/>
                <w:rtl w:val="0"/>
              </w:rPr>
              <w:t xml:space="preserve">not empty ( different from blank, n/a, can’t trace back, etc)</w:t>
            </w:r>
          </w:p>
          <w:p w:rsidR="00000000" w:rsidDel="00000000" w:rsidP="00000000" w:rsidRDefault="00000000" w:rsidRPr="00000000" w14:paraId="00000343">
            <w:pPr>
              <w:widowControl w:val="0"/>
              <w:spacing w:line="240" w:lineRule="auto"/>
              <w:contextualSpacing w:val="0"/>
              <w:rPr>
                <w:sz w:val="18"/>
                <w:szCs w:val="18"/>
              </w:rPr>
            </w:pPr>
            <w:r w:rsidDel="00000000" w:rsidR="00000000" w:rsidRPr="00000000">
              <w:rPr>
                <w:b w:val="1"/>
                <w:sz w:val="18"/>
                <w:szCs w:val="18"/>
                <w:rtl w:val="0"/>
              </w:rPr>
              <w:t xml:space="preserve">0 - </w:t>
            </w:r>
            <w:r w:rsidDel="00000000" w:rsidR="00000000" w:rsidRPr="00000000">
              <w:rPr>
                <w:sz w:val="18"/>
                <w:szCs w:val="18"/>
                <w:rtl w:val="0"/>
              </w:rPr>
              <w:t xml:space="preserve">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contextualSpacing w:val="0"/>
              <w:jc w:val="center"/>
              <w:rPr>
                <w:b w:val="1"/>
                <w:sz w:val="18"/>
                <w:szCs w:val="18"/>
              </w:rPr>
            </w:pPr>
            <w:r w:rsidDel="00000000" w:rsidR="00000000" w:rsidRPr="00000000">
              <w:rPr>
                <w:b w:val="1"/>
                <w:sz w:val="18"/>
                <w:szCs w:val="18"/>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contextualSpacing w:val="0"/>
              <w:jc w:val="center"/>
              <w:rPr>
                <w:b w:val="1"/>
                <w:color w:val="9900ff"/>
                <w:sz w:val="18"/>
                <w:szCs w:val="18"/>
              </w:rPr>
            </w:pPr>
            <w:commentRangeStart w:id="36"/>
            <w:commentRangeStart w:id="37"/>
            <w:r w:rsidDel="00000000" w:rsidR="00000000" w:rsidRPr="00000000">
              <w:rPr>
                <w:b w:val="1"/>
                <w:sz w:val="18"/>
                <w:szCs w:val="18"/>
                <w:rtl w:val="0"/>
              </w:rPr>
              <w:t xml:space="preserve">Coin strength</w:t>
            </w:r>
            <w:r w:rsidDel="00000000" w:rsidR="00000000" w:rsidRPr="00000000">
              <w:rPr>
                <w:b w:val="1"/>
                <w:color w:val="ff0000"/>
                <w:sz w:val="18"/>
                <w:szCs w:val="18"/>
                <w:rtl w:val="0"/>
              </w:rPr>
              <w:t xml:space="preserve"> </w:t>
            </w:r>
            <w:r w:rsidDel="00000000" w:rsidR="00000000" w:rsidRPr="00000000">
              <w:rPr>
                <w:b w:val="1"/>
                <w:color w:val="ff0000"/>
                <w:sz w:val="18"/>
                <w:szCs w:val="18"/>
                <w:rtl w:val="0"/>
              </w:rPr>
              <w:t xml:space="preserve">35%</w:t>
            </w:r>
            <w:commentRangeEnd w:id="36"/>
            <w:r w:rsidDel="00000000" w:rsidR="00000000" w:rsidRPr="00000000">
              <w:commentReference w:id="36"/>
            </w:r>
            <w:commentRangeEnd w:id="37"/>
            <w:r w:rsidDel="00000000" w:rsidR="00000000" w:rsidRPr="00000000">
              <w:commentReference w:id="37"/>
            </w:r>
            <w:r w:rsidDel="00000000" w:rsidR="00000000" w:rsidRPr="00000000">
              <w:rPr>
                <w:b w:val="1"/>
                <w:color w:val="ff0000"/>
                <w:sz w:val="18"/>
                <w:szCs w:val="18"/>
                <w:rtl w:val="0"/>
              </w:rPr>
              <w:t xml:space="preserve">* </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contextualSpacing w:val="0"/>
              <w:rPr>
                <w:sz w:val="18"/>
                <w:szCs w:val="18"/>
              </w:rPr>
            </w:pPr>
            <w:r w:rsidDel="00000000" w:rsidR="00000000" w:rsidRPr="00000000">
              <w:rPr>
                <w:sz w:val="18"/>
                <w:szCs w:val="18"/>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contextualSpacing w:val="0"/>
              <w:rPr>
                <w:sz w:val="18"/>
                <w:szCs w:val="18"/>
              </w:rPr>
            </w:pPr>
            <w:r w:rsidDel="00000000" w:rsidR="00000000" w:rsidRPr="00000000">
              <w:rPr>
                <w:sz w:val="18"/>
                <w:szCs w:val="18"/>
                <w:rtl w:val="0"/>
              </w:rPr>
              <w:t xml:space="preserve">Transactions per second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transactions_per_second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95th percentile</w:t>
            </w:r>
          </w:p>
          <w:p w:rsidR="00000000" w:rsidDel="00000000" w:rsidP="00000000" w:rsidRDefault="00000000" w:rsidRPr="00000000" w14:paraId="0000034E">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sz w:val="18"/>
                <w:szCs w:val="18"/>
                <w:rtl w:val="0"/>
              </w:rPr>
              <w:t xml:space="preserve">75th percentile</w:t>
            </w:r>
          </w:p>
          <w:p w:rsidR="00000000" w:rsidDel="00000000" w:rsidP="00000000" w:rsidRDefault="00000000" w:rsidRPr="00000000" w14:paraId="0000034F">
            <w:pPr>
              <w:widowControl w:val="0"/>
              <w:spacing w:line="240" w:lineRule="auto"/>
              <w:contextualSpacing w:val="0"/>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50th percentile</w:t>
            </w:r>
          </w:p>
          <w:p w:rsidR="00000000" w:rsidDel="00000000" w:rsidP="00000000" w:rsidRDefault="00000000" w:rsidRPr="00000000" w14:paraId="00000350">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30th percentile</w:t>
            </w:r>
          </w:p>
          <w:p w:rsidR="00000000" w:rsidDel="00000000" w:rsidP="00000000" w:rsidRDefault="00000000" w:rsidRPr="00000000" w14:paraId="00000351">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15th percentile</w:t>
            </w:r>
          </w:p>
          <w:p w:rsidR="00000000" w:rsidDel="00000000" w:rsidP="00000000" w:rsidRDefault="00000000" w:rsidRPr="00000000" w14:paraId="00000352">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&lt;15th percentile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contextualSpacing w:val="0"/>
              <w:rPr>
                <w:sz w:val="18"/>
                <w:szCs w:val="18"/>
              </w:rPr>
            </w:pPr>
            <w:r w:rsidDel="00000000" w:rsidR="00000000" w:rsidRPr="00000000">
              <w:rPr>
                <w:sz w:val="18"/>
                <w:szCs w:val="18"/>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contextualSpacing w:val="0"/>
              <w:rPr>
                <w:sz w:val="18"/>
                <w:szCs w:val="18"/>
              </w:rPr>
            </w:pPr>
            <w:r w:rsidDel="00000000" w:rsidR="00000000" w:rsidRPr="00000000">
              <w:rPr>
                <w:sz w:val="18"/>
                <w:szCs w:val="18"/>
                <w:rtl w:val="0"/>
              </w:rPr>
              <w:t xml:space="preserve">Emission rate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token_emission_rate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contextualSpacing w:val="0"/>
              <w:rPr>
                <w:b w:val="1"/>
                <w:sz w:val="18"/>
                <w:szCs w:val="18"/>
              </w:rPr>
            </w:pPr>
            <w:r w:rsidDel="00000000" w:rsidR="00000000" w:rsidRPr="00000000">
              <w:rPr>
                <w:b w:val="1"/>
                <w:sz w:val="18"/>
                <w:szCs w:val="18"/>
                <w:rtl w:val="0"/>
              </w:rPr>
              <w:t xml:space="preserve">30</w:t>
            </w:r>
            <w:r w:rsidDel="00000000" w:rsidR="00000000" w:rsidRPr="00000000">
              <w:rPr>
                <w:sz w:val="18"/>
                <w:szCs w:val="18"/>
                <w:rtl w:val="0"/>
              </w:rPr>
              <w:t xml:space="preserve"> "No new tokens created"</w:t>
              <w:br w:type="textWrapping"/>
            </w:r>
            <w:r w:rsidDel="00000000" w:rsidR="00000000" w:rsidRPr="00000000">
              <w:rPr>
                <w:b w:val="1"/>
                <w:sz w:val="18"/>
                <w:szCs w:val="18"/>
                <w:rtl w:val="0"/>
              </w:rPr>
              <w:t xml:space="preserve">30 </w:t>
            </w:r>
            <w:r w:rsidDel="00000000" w:rsidR="00000000" w:rsidRPr="00000000">
              <w:rPr>
                <w:sz w:val="18"/>
                <w:szCs w:val="18"/>
                <w:rtl w:val="0"/>
              </w:rPr>
              <w:t xml:space="preserve">"Deflation through token burning"</w:t>
            </w:r>
            <w:r w:rsidDel="00000000" w:rsidR="00000000" w:rsidRPr="00000000">
              <w:rPr>
                <w:rtl w:val="0"/>
              </w:rPr>
            </w:r>
          </w:p>
          <w:p w:rsidR="00000000" w:rsidDel="00000000" w:rsidP="00000000" w:rsidRDefault="00000000" w:rsidRPr="00000000" w14:paraId="00000358">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"Emitted in proportion to amount of network activity"</w:t>
            </w:r>
            <w:r w:rsidDel="00000000" w:rsidR="00000000" w:rsidRPr="00000000">
              <w:rPr>
                <w:rtl w:val="0"/>
              </w:rPr>
            </w:r>
          </w:p>
          <w:p w:rsidR="00000000" w:rsidDel="00000000" w:rsidP="00000000" w:rsidRDefault="00000000" w:rsidRPr="00000000" w14:paraId="00000359">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"2nd round might occur"</w:t>
            </w:r>
            <w:r w:rsidDel="00000000" w:rsidR="00000000" w:rsidRPr="00000000">
              <w:rPr>
                <w:rtl w:val="0"/>
              </w:rPr>
            </w:r>
          </w:p>
          <w:p w:rsidR="00000000" w:rsidDel="00000000" w:rsidP="00000000" w:rsidRDefault="00000000" w:rsidRPr="00000000" w14:paraId="0000035A">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"Company can decide"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contextualSpacing w:val="0"/>
              <w:rPr>
                <w:sz w:val="18"/>
                <w:szCs w:val="18"/>
              </w:rPr>
            </w:pPr>
            <w:r w:rsidDel="00000000" w:rsidR="00000000" w:rsidRPr="00000000">
              <w:rPr>
                <w:sz w:val="18"/>
                <w:szCs w:val="18"/>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contextualSpacing w:val="0"/>
              <w:rPr>
                <w:sz w:val="18"/>
                <w:szCs w:val="18"/>
              </w:rPr>
            </w:pPr>
            <w:r w:rsidDel="00000000" w:rsidR="00000000" w:rsidRPr="00000000">
              <w:rPr>
                <w:sz w:val="18"/>
                <w:szCs w:val="18"/>
                <w:rtl w:val="0"/>
              </w:rPr>
              <w:t xml:space="preserve">Average trading volume past 3 months against  other assets’ avg volume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360">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361">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362">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363">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364">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365">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contextualSpacing w:val="0"/>
              <w:rPr>
                <w:sz w:val="18"/>
                <w:szCs w:val="18"/>
              </w:rPr>
            </w:pPr>
            <w:r w:rsidDel="00000000" w:rsidR="00000000" w:rsidRPr="00000000">
              <w:rPr>
                <w:sz w:val="18"/>
                <w:szCs w:val="18"/>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contextualSpacing w:val="0"/>
              <w:rPr>
                <w:sz w:val="18"/>
                <w:szCs w:val="18"/>
              </w:rPr>
            </w:pPr>
            <w:r w:rsidDel="00000000" w:rsidR="00000000" w:rsidRPr="00000000">
              <w:rPr>
                <w:sz w:val="18"/>
                <w:szCs w:val="18"/>
                <w:rtl w:val="0"/>
              </w:rPr>
              <w:t xml:space="preserve">Average market cap last 3 months against other assets’ avg mkt. cap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market::avg_3mo_mkt_cap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99th-percentile</w:t>
            </w:r>
          </w:p>
          <w:p w:rsidR="00000000" w:rsidDel="00000000" w:rsidP="00000000" w:rsidRDefault="00000000" w:rsidRPr="00000000" w14:paraId="0000036B">
            <w:pPr>
              <w:widowControl w:val="0"/>
              <w:spacing w:line="240" w:lineRule="auto"/>
              <w:contextualSpacing w:val="0"/>
              <w:rPr>
                <w:sz w:val="18"/>
                <w:szCs w:val="18"/>
              </w:rPr>
            </w:pPr>
            <w:r w:rsidDel="00000000" w:rsidR="00000000" w:rsidRPr="00000000">
              <w:rPr>
                <w:b w:val="1"/>
                <w:sz w:val="18"/>
                <w:szCs w:val="18"/>
                <w:rtl w:val="0"/>
              </w:rPr>
              <w:t xml:space="preserve">24</w:t>
            </w:r>
            <w:r w:rsidDel="00000000" w:rsidR="00000000" w:rsidRPr="00000000">
              <w:rPr>
                <w:b w:val="1"/>
                <w:sz w:val="18"/>
                <w:szCs w:val="18"/>
                <w:rtl w:val="0"/>
              </w:rPr>
              <w:t xml:space="preserve"> </w:t>
            </w:r>
            <w:r w:rsidDel="00000000" w:rsidR="00000000" w:rsidRPr="00000000">
              <w:rPr>
                <w:sz w:val="18"/>
                <w:szCs w:val="18"/>
                <w:rtl w:val="0"/>
              </w:rPr>
              <w:t xml:space="preserve">95th-percentile</w:t>
            </w:r>
          </w:p>
          <w:p w:rsidR="00000000" w:rsidDel="00000000" w:rsidP="00000000" w:rsidRDefault="00000000" w:rsidRPr="00000000" w14:paraId="0000036C">
            <w:pPr>
              <w:widowControl w:val="0"/>
              <w:spacing w:line="240" w:lineRule="auto"/>
              <w:contextualSpacing w:val="0"/>
              <w:rPr>
                <w:sz w:val="18"/>
                <w:szCs w:val="18"/>
              </w:rPr>
            </w:pPr>
            <w:r w:rsidDel="00000000" w:rsidR="00000000" w:rsidRPr="00000000">
              <w:rPr>
                <w:b w:val="1"/>
                <w:sz w:val="18"/>
                <w:szCs w:val="18"/>
                <w:rtl w:val="0"/>
              </w:rPr>
              <w:t xml:space="preserve">22 </w:t>
            </w:r>
            <w:r w:rsidDel="00000000" w:rsidR="00000000" w:rsidRPr="00000000">
              <w:rPr>
                <w:sz w:val="18"/>
                <w:szCs w:val="18"/>
                <w:rtl w:val="0"/>
              </w:rPr>
              <w:t xml:space="preserve">85th-percentile</w:t>
            </w:r>
          </w:p>
          <w:p w:rsidR="00000000" w:rsidDel="00000000" w:rsidP="00000000" w:rsidRDefault="00000000" w:rsidRPr="00000000" w14:paraId="0000036D">
            <w:pPr>
              <w:widowControl w:val="0"/>
              <w:spacing w:line="240" w:lineRule="auto"/>
              <w:contextualSpacing w:val="0"/>
              <w:rPr>
                <w:sz w:val="18"/>
                <w:szCs w:val="18"/>
              </w:rPr>
            </w:pPr>
            <w:r w:rsidDel="00000000" w:rsidR="00000000" w:rsidRPr="00000000">
              <w:rPr>
                <w:b w:val="1"/>
                <w:sz w:val="18"/>
                <w:szCs w:val="18"/>
                <w:rtl w:val="0"/>
              </w:rPr>
              <w:t xml:space="preserve">18 </w:t>
            </w:r>
            <w:r w:rsidDel="00000000" w:rsidR="00000000" w:rsidRPr="00000000">
              <w:rPr>
                <w:sz w:val="18"/>
                <w:szCs w:val="18"/>
                <w:rtl w:val="0"/>
              </w:rPr>
              <w:t xml:space="preserve">50th-percentile</w:t>
            </w:r>
          </w:p>
          <w:p w:rsidR="00000000" w:rsidDel="00000000" w:rsidP="00000000" w:rsidRDefault="00000000" w:rsidRPr="00000000" w14:paraId="0000036E">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9</w:t>
            </w:r>
            <w:r w:rsidDel="00000000" w:rsidR="00000000" w:rsidRPr="00000000">
              <w:rPr>
                <w:b w:val="1"/>
                <w:sz w:val="18"/>
                <w:szCs w:val="18"/>
                <w:rtl w:val="0"/>
              </w:rPr>
              <w:t xml:space="preserve"> </w:t>
            </w:r>
            <w:r w:rsidDel="00000000" w:rsidR="00000000" w:rsidRPr="00000000">
              <w:rPr>
                <w:sz w:val="18"/>
                <w:szCs w:val="18"/>
                <w:rtl w:val="0"/>
              </w:rPr>
              <w:t xml:space="preserve">30th-percentile</w:t>
            </w:r>
          </w:p>
          <w:p w:rsidR="00000000" w:rsidDel="00000000" w:rsidP="00000000" w:rsidRDefault="00000000" w:rsidRPr="00000000" w14:paraId="0000036F">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5 </w:t>
            </w:r>
            <w:r w:rsidDel="00000000" w:rsidR="00000000" w:rsidRPr="00000000">
              <w:rPr>
                <w:sz w:val="18"/>
                <w:szCs w:val="18"/>
                <w:rtl w:val="0"/>
              </w:rPr>
              <w:t xml:space="preserve">10th-percentile</w:t>
            </w:r>
          </w:p>
          <w:p w:rsidR="00000000" w:rsidDel="00000000" w:rsidP="00000000" w:rsidRDefault="00000000" w:rsidRPr="00000000" w14:paraId="00000370">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contextualSpacing w:val="0"/>
              <w:rPr>
                <w:sz w:val="18"/>
                <w:szCs w:val="18"/>
              </w:rPr>
            </w:pPr>
            <w:r w:rsidDel="00000000" w:rsidR="00000000" w:rsidRPr="00000000">
              <w:rPr>
                <w:sz w:val="18"/>
                <w:szCs w:val="18"/>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contextualSpacing w:val="0"/>
              <w:rPr>
                <w:sz w:val="18"/>
                <w:szCs w:val="18"/>
              </w:rPr>
            </w:pPr>
            <w:r w:rsidDel="00000000" w:rsidR="00000000" w:rsidRPr="00000000">
              <w:rPr>
                <w:sz w:val="18"/>
                <w:szCs w:val="18"/>
                <w:rtl w:val="0"/>
              </w:rPr>
              <w:t xml:space="preserve">Value growth since trade start date against average total market growth</w:t>
            </w:r>
          </w:p>
          <w:p w:rsidR="00000000" w:rsidDel="00000000" w:rsidP="00000000" w:rsidRDefault="00000000" w:rsidRPr="00000000" w14:paraId="00000373">
            <w:pPr>
              <w:widowControl w:val="0"/>
              <w:spacing w:line="240" w:lineRule="auto"/>
              <w:contextualSpacing w:val="0"/>
              <w:rPr>
                <w:sz w:val="18"/>
                <w:szCs w:val="18"/>
              </w:rPr>
            </w:pPr>
            <w:r w:rsidDel="00000000" w:rsidR="00000000" w:rsidRPr="00000000">
              <w:rPr>
                <w:rtl w:val="0"/>
              </w:rPr>
            </w:r>
          </w:p>
          <w:p w:rsidR="00000000" w:rsidDel="00000000" w:rsidP="00000000" w:rsidRDefault="00000000" w:rsidRPr="00000000" w14:paraId="00000374">
            <w:pPr>
              <w:widowControl w:val="0"/>
              <w:spacing w:line="240" w:lineRule="auto"/>
              <w:contextualSpacing w:val="0"/>
              <w:rPr>
                <w:b w:val="1"/>
                <w:sz w:val="18"/>
                <w:szCs w:val="18"/>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market::mkt_cap_against_total_market_growth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b w:val="1"/>
                <w:sz w:val="18"/>
                <w:szCs w:val="18"/>
                <w:rtl w:val="0"/>
              </w:rPr>
              <w:t xml:space="preserve"> </w:t>
            </w:r>
            <w:r w:rsidDel="00000000" w:rsidR="00000000" w:rsidRPr="00000000">
              <w:rPr>
                <w:sz w:val="18"/>
                <w:szCs w:val="18"/>
                <w:rtl w:val="0"/>
              </w:rPr>
              <w:t xml:space="preserve">99th-percentile</w:t>
            </w:r>
          </w:p>
          <w:p w:rsidR="00000000" w:rsidDel="00000000" w:rsidP="00000000" w:rsidRDefault="00000000" w:rsidRPr="00000000" w14:paraId="00000378">
            <w:pPr>
              <w:widowControl w:val="0"/>
              <w:spacing w:line="240" w:lineRule="auto"/>
              <w:contextualSpacing w:val="0"/>
              <w:rPr>
                <w:sz w:val="18"/>
                <w:szCs w:val="18"/>
              </w:rPr>
            </w:pPr>
            <w:r w:rsidDel="00000000" w:rsidR="00000000" w:rsidRPr="00000000">
              <w:rPr>
                <w:b w:val="1"/>
                <w:sz w:val="18"/>
                <w:szCs w:val="18"/>
                <w:rtl w:val="0"/>
              </w:rPr>
              <w:t xml:space="preserve">18</w:t>
            </w:r>
            <w:r w:rsidDel="00000000" w:rsidR="00000000" w:rsidRPr="00000000">
              <w:rPr>
                <w:sz w:val="18"/>
                <w:szCs w:val="18"/>
                <w:rtl w:val="0"/>
              </w:rPr>
              <w:t xml:space="preserve"> </w:t>
            </w:r>
            <w:r w:rsidDel="00000000" w:rsidR="00000000" w:rsidRPr="00000000">
              <w:rPr>
                <w:sz w:val="18"/>
                <w:szCs w:val="18"/>
                <w:rtl w:val="0"/>
              </w:rPr>
              <w:t xml:space="preserve">95th-percentile</w:t>
            </w:r>
          </w:p>
          <w:p w:rsidR="00000000" w:rsidDel="00000000" w:rsidP="00000000" w:rsidRDefault="00000000" w:rsidRPr="00000000" w14:paraId="00000379">
            <w:pPr>
              <w:widowControl w:val="0"/>
              <w:spacing w:line="240" w:lineRule="auto"/>
              <w:contextualSpacing w:val="0"/>
              <w:rPr>
                <w:sz w:val="18"/>
                <w:szCs w:val="18"/>
              </w:rPr>
            </w:pPr>
            <w:r w:rsidDel="00000000" w:rsidR="00000000" w:rsidRPr="00000000">
              <w:rPr>
                <w:b w:val="1"/>
                <w:sz w:val="18"/>
                <w:szCs w:val="18"/>
                <w:rtl w:val="0"/>
              </w:rPr>
              <w:t xml:space="preserve">16 </w:t>
            </w:r>
            <w:r w:rsidDel="00000000" w:rsidR="00000000" w:rsidRPr="00000000">
              <w:rPr>
                <w:sz w:val="18"/>
                <w:szCs w:val="18"/>
                <w:rtl w:val="0"/>
              </w:rPr>
              <w:t xml:space="preserve">85th-percentile</w:t>
            </w:r>
          </w:p>
          <w:p w:rsidR="00000000" w:rsidDel="00000000" w:rsidP="00000000" w:rsidRDefault="00000000" w:rsidRPr="00000000" w14:paraId="0000037A">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8 </w:t>
            </w:r>
            <w:r w:rsidDel="00000000" w:rsidR="00000000" w:rsidRPr="00000000">
              <w:rPr>
                <w:sz w:val="18"/>
                <w:szCs w:val="18"/>
                <w:rtl w:val="0"/>
              </w:rPr>
              <w:t xml:space="preserve">50th-percentile</w:t>
            </w:r>
          </w:p>
          <w:p w:rsidR="00000000" w:rsidDel="00000000" w:rsidP="00000000" w:rsidRDefault="00000000" w:rsidRPr="00000000" w14:paraId="0000037B">
            <w:pPr>
              <w:widowControl w:val="0"/>
              <w:spacing w:line="240" w:lineRule="auto"/>
              <w:contextualSpacing w:val="0"/>
              <w:rPr>
                <w:sz w:val="18"/>
                <w:szCs w:val="18"/>
              </w:rPr>
            </w:pPr>
            <w:r w:rsidDel="00000000" w:rsidR="00000000" w:rsidRPr="00000000">
              <w:rPr>
                <w:b w:val="1"/>
                <w:sz w:val="18"/>
                <w:szCs w:val="18"/>
                <w:rtl w:val="0"/>
              </w:rPr>
              <w:t xml:space="preserve">  </w:t>
            </w:r>
            <w:r w:rsidDel="00000000" w:rsidR="00000000" w:rsidRPr="00000000">
              <w:rPr>
                <w:b w:val="1"/>
                <w:sz w:val="18"/>
                <w:szCs w:val="18"/>
                <w:rtl w:val="0"/>
              </w:rPr>
              <w:t xml:space="preserve">6 </w:t>
            </w:r>
            <w:r w:rsidDel="00000000" w:rsidR="00000000" w:rsidRPr="00000000">
              <w:rPr>
                <w:sz w:val="18"/>
                <w:szCs w:val="18"/>
                <w:rtl w:val="0"/>
              </w:rPr>
              <w:t xml:space="preserve">30th-percentile</w:t>
            </w:r>
          </w:p>
          <w:p w:rsidR="00000000" w:rsidDel="00000000" w:rsidP="00000000" w:rsidRDefault="00000000" w:rsidRPr="00000000" w14:paraId="0000037C">
            <w:pPr>
              <w:widowControl w:val="0"/>
              <w:spacing w:line="240" w:lineRule="auto"/>
              <w:contextualSpacing w:val="0"/>
              <w:rPr>
                <w:sz w:val="18"/>
                <w:szCs w:val="18"/>
              </w:rPr>
            </w:pPr>
            <w:r w:rsidDel="00000000" w:rsidR="00000000" w:rsidRPr="00000000">
              <w:rPr>
                <w:b w:val="1"/>
                <w:sz w:val="18"/>
                <w:szCs w:val="18"/>
                <w:rtl w:val="0"/>
              </w:rPr>
              <w:t xml:space="preserve">  4</w:t>
            </w:r>
            <w:r w:rsidDel="00000000" w:rsidR="00000000" w:rsidRPr="00000000">
              <w:rPr>
                <w:sz w:val="18"/>
                <w:szCs w:val="18"/>
                <w:rtl w:val="0"/>
              </w:rPr>
              <w:t xml:space="preserve">10th-percentile</w:t>
            </w:r>
          </w:p>
          <w:p w:rsidR="00000000" w:rsidDel="00000000" w:rsidP="00000000" w:rsidRDefault="00000000" w:rsidRPr="00000000" w14:paraId="0000037D">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bl>
    <w:p w:rsidR="00000000" w:rsidDel="00000000" w:rsidP="00000000" w:rsidRDefault="00000000" w:rsidRPr="00000000" w14:paraId="0000037E">
      <w:pPr>
        <w:contextualSpacing w:val="0"/>
        <w:rPr/>
      </w:pPr>
      <w:r w:rsidDel="00000000" w:rsidR="00000000" w:rsidRPr="00000000">
        <w:rPr>
          <w:rtl w:val="0"/>
        </w:rPr>
      </w:r>
    </w:p>
    <w:p w:rsidR="00000000" w:rsidDel="00000000" w:rsidP="00000000" w:rsidRDefault="00000000" w:rsidRPr="00000000" w14:paraId="0000037F">
      <w:pPr>
        <w:contextualSpacing w:val="0"/>
        <w:rPr>
          <w:b w:val="1"/>
        </w:rPr>
      </w:pPr>
      <w:r w:rsidDel="00000000" w:rsidR="00000000" w:rsidRPr="00000000">
        <w:rPr>
          <w:b w:val="1"/>
          <w:rtl w:val="0"/>
        </w:rPr>
        <w:t xml:space="preserve">*out of a total of 100%</w:t>
      </w:r>
    </w:p>
    <w:p w:rsidR="00000000" w:rsidDel="00000000" w:rsidP="00000000" w:rsidRDefault="00000000" w:rsidRPr="00000000" w14:paraId="00000380">
      <w:pPr>
        <w:contextualSpacing w:val="0"/>
        <w:rPr>
          <w:b w:val="1"/>
        </w:rPr>
      </w:pPr>
      <w:r w:rsidDel="00000000" w:rsidR="00000000" w:rsidRPr="00000000">
        <w:rPr>
          <w:rtl w:val="0"/>
        </w:rPr>
      </w:r>
    </w:p>
    <w:p w:rsidR="00000000" w:rsidDel="00000000" w:rsidP="00000000" w:rsidRDefault="00000000" w:rsidRPr="00000000" w14:paraId="00000381">
      <w:pPr>
        <w:contextualSpacing w:val="0"/>
        <w:rPr>
          <w:ins w:author="Reality Tv Is the Bomb" w:id="1" w:date="2017-12-19T22:49:43Z"/>
          <w:b w:val="1"/>
        </w:rPr>
      </w:pPr>
      <w:ins w:author="Reality Tv Is the Bomb" w:id="1" w:date="2017-12-19T22:49:43Z">
        <w:commentRangeStart w:id="38"/>
        <w:commentRangeStart w:id="39"/>
        <w:commentRangeStart w:id="40"/>
        <w:commentRangeStart w:id="41"/>
        <w:commentRangeStart w:id="42"/>
        <w:commentRangeStart w:id="43"/>
        <w:commentRangeStart w:id="44"/>
        <w:r w:rsidDel="00000000" w:rsidR="00000000" w:rsidRPr="00000000">
          <w:rPr>
            <w:b w:val="1"/>
            <w:rtl w:val="0"/>
          </w:rPr>
          <w:t xml:space="preserve">There should be a whole separate area for “aesthetics.” I know that when I’m looking at a coin and trying to gauge its legitimacy that I scan for website design; grammar; publicity; buttons working on their sites; etc.  Any kind of dilapidated social media account or poorly worded/written whitepaper is a big red flag.  Also, broken links on their site.</w:t>
        </w:r>
      </w:ins>
    </w:p>
    <w:p w:rsidR="00000000" w:rsidDel="00000000" w:rsidP="00000000" w:rsidRDefault="00000000" w:rsidRPr="00000000" w14:paraId="00000382">
      <w:pPr>
        <w:contextualSpacing w:val="0"/>
        <w:rPr>
          <w:ins w:author="Job Boj" w:id="2" w:date="2017-12-30T08:34:19Z"/>
          <w:b w:val="1"/>
        </w:rPr>
      </w:pPr>
      <w:ins w:author="Job Boj" w:id="2" w:date="2017-12-30T08:34:19Z">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Start w:id="45"/>
        <w:r w:rsidDel="00000000" w:rsidR="00000000" w:rsidRPr="00000000">
          <w:rPr>
            <w:rtl w:val="0"/>
          </w:rPr>
        </w:r>
      </w:ins>
    </w:p>
    <w:p w:rsidR="00000000" w:rsidDel="00000000" w:rsidP="00000000" w:rsidRDefault="00000000" w:rsidRPr="00000000" w14:paraId="00000383">
      <w:pPr>
        <w:contextualSpacing w:val="0"/>
        <w:rPr>
          <w:ins w:author="Job Boj" w:id="2" w:date="2017-12-30T08:34:19Z"/>
          <w:b w:val="1"/>
        </w:rPr>
      </w:pPr>
      <w:ins w:author="Job Boj" w:id="2" w:date="2017-12-30T08:34:19Z">
        <w:r w:rsidDel="00000000" w:rsidR="00000000" w:rsidRPr="00000000">
          <w:rPr>
            <w:rtl w:val="0"/>
          </w:rPr>
        </w:r>
      </w:ins>
    </w:p>
    <w:p w:rsidR="00000000" w:rsidDel="00000000" w:rsidP="00000000" w:rsidRDefault="00000000" w:rsidRPr="00000000" w14:paraId="00000384">
      <w:pPr>
        <w:contextualSpacing w:val="0"/>
        <w:rPr>
          <w:ins w:author="Brian Neller" w:id="4" w:date="2018-01-01T11:48:21Z"/>
          <w:b w:val="1"/>
        </w:rPr>
      </w:pPr>
      <w:ins w:author="Job Boj" w:id="2" w:date="2017-12-30T08:34:19Z">
        <w:r w:rsidDel="00000000" w:rsidR="00000000" w:rsidRPr="00000000">
          <w:rPr>
            <w:b w:val="1"/>
            <w:rtl w:val="0"/>
          </w:rPr>
          <w:t xml:space="preserve">Thanks  for excellent work.  There should be “ Trust” area also. In which point are given on work done by coin team or </w:t>
        </w:r>
        <w:commentRangeStart w:id="45"/>
        <w:commentRangeEnd w:id="45"/>
        <w:r w:rsidDel="00000000" w:rsidR="00000000" w:rsidRPr="00000000">
          <w:commentReference w:id="45"/>
        </w:r>
        <w:r w:rsidDel="00000000" w:rsidR="00000000" w:rsidRPr="00000000">
          <w:rPr>
            <w:b w:val="1"/>
            <w:rtl w:val="0"/>
            <w:rPrChange w:author="Job Boj" w:id="3" w:date="2017-12-30T08:34:19Z">
              <w:rPr>
                <w:b w:val="1"/>
              </w:rPr>
            </w:rPrChange>
          </w:rPr>
          <w:t xml:space="preserve">community</w:t>
        </w:r>
        <w:r w:rsidDel="00000000" w:rsidR="00000000" w:rsidRPr="00000000">
          <w:rPr>
            <w:b w:val="1"/>
            <w:rtl w:val="0"/>
          </w:rPr>
          <w:t xml:space="preserve"> as they </w:t>
        </w:r>
        <w:commentRangeStart w:id="46"/>
        <w:commentRangeEnd w:id="46"/>
        <w:r w:rsidDel="00000000" w:rsidR="00000000" w:rsidRPr="00000000">
          <w:commentReference w:id="46"/>
        </w:r>
        <w:r w:rsidDel="00000000" w:rsidR="00000000" w:rsidRPr="00000000">
          <w:rPr>
            <w:b w:val="1"/>
            <w:rtl w:val="0"/>
            <w:rPrChange w:author="Job Boj" w:id="3" w:date="2017-12-30T08:34:19Z">
              <w:rPr>
                <w:b w:val="1"/>
              </w:rPr>
            </w:rPrChange>
          </w:rPr>
          <w:t xml:space="preserve">described</w:t>
        </w:r>
        <w:r w:rsidDel="00000000" w:rsidR="00000000" w:rsidRPr="00000000">
          <w:rPr>
            <w:b w:val="1"/>
            <w:rtl w:val="0"/>
          </w:rPr>
          <w:t xml:space="preserve"> in roadmap.  If they are not following there roadmap, that means there is something wrong . it shows that team or community do not have proper </w:t>
        </w:r>
        <w:commentRangeStart w:id="47"/>
        <w:commentRangeEnd w:id="47"/>
        <w:r w:rsidDel="00000000" w:rsidR="00000000" w:rsidRPr="00000000">
          <w:commentReference w:id="47"/>
        </w:r>
        <w:r w:rsidDel="00000000" w:rsidR="00000000" w:rsidRPr="00000000">
          <w:rPr>
            <w:b w:val="1"/>
            <w:rtl w:val="0"/>
            <w:rPrChange w:author="Job Boj" w:id="3" w:date="2017-12-30T08:34:19Z">
              <w:rPr>
                <w:b w:val="1"/>
              </w:rPr>
            </w:rPrChange>
          </w:rPr>
          <w:t xml:space="preserve">planning</w:t>
        </w:r>
        <w:r w:rsidDel="00000000" w:rsidR="00000000" w:rsidRPr="00000000">
          <w:rPr>
            <w:b w:val="1"/>
            <w:rtl w:val="0"/>
          </w:rPr>
          <w:t xml:space="preserve"> or there is internal disputed between them</w:t>
        </w:r>
      </w:ins>
      <w:ins w:author="Brian Neller" w:id="4" w:date="2018-01-01T11:48:21Z">
        <w:commentRangeStart w:id="48"/>
        <w:r w:rsidDel="00000000" w:rsidR="00000000" w:rsidRPr="00000000">
          <w:rPr>
            <w:rtl w:val="0"/>
          </w:rPr>
        </w:r>
      </w:ins>
    </w:p>
    <w:p w:rsidR="00000000" w:rsidDel="00000000" w:rsidP="00000000" w:rsidRDefault="00000000" w:rsidRPr="00000000" w14:paraId="00000385">
      <w:pPr>
        <w:contextualSpacing w:val="0"/>
        <w:rPr>
          <w:ins w:author="Brian Neller" w:id="4" w:date="2018-01-01T11:48:21Z"/>
          <w:b w:val="1"/>
        </w:rPr>
      </w:pPr>
      <w:ins w:author="Brian Neller" w:id="4" w:date="2018-01-01T11:48:21Z">
        <w:r w:rsidDel="00000000" w:rsidR="00000000" w:rsidRPr="00000000">
          <w:rPr>
            <w:rtl w:val="0"/>
          </w:rPr>
        </w:r>
      </w:ins>
    </w:p>
    <w:p w:rsidR="00000000" w:rsidDel="00000000" w:rsidP="00000000" w:rsidRDefault="00000000" w:rsidRPr="00000000" w14:paraId="00000386">
      <w:pPr>
        <w:contextualSpacing w:val="0"/>
        <w:rPr>
          <w:ins w:author="Tim" w:id="6" w:date="2018-01-28T22:34:29Z"/>
          <w:b w:val="1"/>
        </w:rPr>
      </w:pPr>
      <w:ins w:author="Brian Neller" w:id="4" w:date="2018-01-01T11:48:21Z">
        <w:r w:rsidDel="00000000" w:rsidR="00000000" w:rsidRPr="00000000">
          <w:rPr>
            <w:b w:val="1"/>
            <w:rtl w:val="0"/>
          </w:rPr>
          <w:t xml:space="preserve">Great work!</w:t>
          <w:br w:type="textWrapping"/>
          <w:t xml:space="preserve">One aspect for consideration going forward could be legal / regulation. Is the team / coin for regulation (If this is applicable for the utility of the coin). Could be an aspect for the team as well.</w:t>
          <w:br w:type="textWrapping"/>
          <w:t xml:space="preserve">Unsure how to capture this objectively (which the questions above have done well to preserve). </w:t>
          <w:br w:type="textWrapping"/>
          <w:br w:type="textWrapping"/>
          <w:t xml:space="preserve">An example would be digital identity and </w:t>
        </w:r>
        <w:commentRangeStart w:id="48"/>
        <w:commentRangeEnd w:id="48"/>
        <w:r w:rsidDel="00000000" w:rsidR="00000000" w:rsidRPr="00000000">
          <w:commentReference w:id="48"/>
        </w:r>
        <w:r w:rsidDel="00000000" w:rsidR="00000000" w:rsidRPr="00000000">
          <w:rPr>
            <w:b w:val="1"/>
            <w:rtl w:val="0"/>
            <w:rPrChange w:author="Brian Neller" w:id="5" w:date="2018-01-01T11:48:21Z">
              <w:rPr>
                <w:b w:val="1"/>
              </w:rPr>
            </w:rPrChange>
          </w:rPr>
          <w:t xml:space="preserve">adhering</w:t>
        </w:r>
        <w:r w:rsidDel="00000000" w:rsidR="00000000" w:rsidRPr="00000000">
          <w:rPr>
            <w:b w:val="1"/>
            <w:rtl w:val="0"/>
          </w:rPr>
          <w:t xml:space="preserve"> to international standards, international banking standards, AML/CTF, KYC, or any industry specific regulation that may increase or impinge on the coin’s ability to deliver on their objective.</w:t>
          <w:br w:type="textWrapping"/>
          <w:t xml:space="preserve">May not be so relevant at this time, going forward it may hold more weight as governments step up trying to control unregulated blockchain markets. </w:t>
        </w:r>
      </w:ins>
      <w:ins w:author="Tim" w:id="6" w:date="2018-01-28T22:34:29Z">
        <w:commentRangeStart w:id="49"/>
        <w:r w:rsidDel="00000000" w:rsidR="00000000" w:rsidRPr="00000000">
          <w:rPr>
            <w:rtl w:val="0"/>
          </w:rPr>
        </w:r>
      </w:ins>
    </w:p>
    <w:p w:rsidR="00000000" w:rsidDel="00000000" w:rsidP="00000000" w:rsidRDefault="00000000" w:rsidRPr="00000000" w14:paraId="00000387">
      <w:pPr>
        <w:contextualSpacing w:val="0"/>
        <w:rPr>
          <w:ins w:author="Tim" w:id="6" w:date="2018-01-28T22:34:29Z"/>
          <w:b w:val="1"/>
        </w:rPr>
      </w:pPr>
      <w:ins w:author="Tim" w:id="6" w:date="2018-01-28T22:34:29Z">
        <w:r w:rsidDel="00000000" w:rsidR="00000000" w:rsidRPr="00000000">
          <w:rPr>
            <w:rtl w:val="0"/>
          </w:rPr>
        </w:r>
      </w:ins>
    </w:p>
    <w:p w:rsidR="00000000" w:rsidDel="00000000" w:rsidP="00000000" w:rsidRDefault="00000000" w:rsidRPr="00000000" w14:paraId="00000388">
      <w:pPr>
        <w:contextualSpacing w:val="0"/>
        <w:rPr>
          <w:ins w:author="Tim" w:id="6" w:date="2018-01-28T22:34:29Z"/>
          <w:b w:val="1"/>
        </w:rPr>
      </w:pPr>
      <w:ins w:author="Tim" w:id="6" w:date="2018-01-28T22:34:29Z">
        <w:r w:rsidDel="00000000" w:rsidR="00000000" w:rsidRPr="00000000">
          <w:rPr>
            <w:b w:val="1"/>
            <w:rtl w:val="0"/>
          </w:rPr>
          <w:t xml:space="preserve">This site was one of the my early discoveries in learning about digital currencies and has been so useful - thanks!</w:t>
        </w:r>
      </w:ins>
    </w:p>
    <w:p w:rsidR="00000000" w:rsidDel="00000000" w:rsidP="00000000" w:rsidRDefault="00000000" w:rsidRPr="00000000" w14:paraId="00000389">
      <w:pPr>
        <w:contextualSpacing w:val="0"/>
        <w:rPr>
          <w:ins w:author="Tim" w:id="6" w:date="2018-01-28T22:34:29Z"/>
          <w:b w:val="1"/>
        </w:rPr>
      </w:pPr>
      <w:ins w:author="Tim" w:id="6" w:date="2018-01-28T22:34:29Z">
        <w:r w:rsidDel="00000000" w:rsidR="00000000" w:rsidRPr="00000000">
          <w:rPr>
            <w:rtl w:val="0"/>
          </w:rPr>
        </w:r>
      </w:ins>
    </w:p>
    <w:p w:rsidR="00000000" w:rsidDel="00000000" w:rsidP="00000000" w:rsidRDefault="00000000" w:rsidRPr="00000000" w14:paraId="0000038A">
      <w:pPr>
        <w:contextualSpacing w:val="0"/>
        <w:rPr>
          <w:ins w:author="Tim" w:id="6" w:date="2018-01-28T22:34:29Z"/>
          <w:b w:val="1"/>
        </w:rPr>
      </w:pPr>
      <w:ins w:author="Tim" w:id="6" w:date="2018-01-28T22:34:29Z">
        <w:r w:rsidDel="00000000" w:rsidR="00000000" w:rsidRPr="00000000">
          <w:rPr>
            <w:b w:val="1"/>
            <w:rtl w:val="0"/>
          </w:rPr>
          <w:t xml:space="preserve">I’m a software architect so the empirical approach to evaluation makes a lot of sense to me - especially as the space gets larger and there is increasingly “overlap” and duplication.  One additional aspect you may wish to incorporate is a perspective on circulating vs maximum supply.  For example, BTC’s max supply is 21m and there’s a very clear and transparent rate at which the circulating supply reaches the maximum supply - same for many others following that route such as ZEC, LTC etc.  Then there are the coins at the other end of the spectrum such as XRP where the max supply is 100b, the circulating supply is 38b, and the team/investors hold the majority of the coins possibly with, possibly without, escrow controls.  Then there’s those who have variations on the theme with varying degrees of the max supply held back from the market, but able to be placed onto the market.  To my mind, this is a key risk factor infrequently evaluated and incorporation of this aspect would strengthen your analysis.  Hope that’s helpful :D  </w:t>
        </w:r>
      </w:ins>
    </w:p>
    <w:p w:rsidR="00000000" w:rsidDel="00000000" w:rsidP="00000000" w:rsidRDefault="00000000" w:rsidRPr="00000000" w14:paraId="0000038B">
      <w:pPr>
        <w:contextualSpacing w:val="0"/>
        <w:rPr>
          <w:b w:val="1"/>
        </w:rPr>
      </w:pP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38C">
      <w:pPr>
        <w:contextualSpacing w:val="0"/>
        <w:rPr>
          <w:b w:val="1"/>
        </w:rPr>
      </w:pPr>
      <w:r w:rsidDel="00000000" w:rsidR="00000000" w:rsidRPr="00000000">
        <w:rPr>
          <w:rtl w:val="0"/>
        </w:rPr>
      </w:r>
    </w:p>
    <w:p w:rsidR="00000000" w:rsidDel="00000000" w:rsidP="00000000" w:rsidRDefault="00000000" w:rsidRPr="00000000" w14:paraId="0000038D">
      <w:pPr>
        <w:contextualSpacing w:val="0"/>
        <w:rPr>
          <w:b w:val="1"/>
        </w:rPr>
      </w:pPr>
      <w:r w:rsidDel="00000000" w:rsidR="00000000" w:rsidRPr="00000000">
        <w:rPr>
          <w:rtl w:val="0"/>
        </w:rPr>
      </w:r>
    </w:p>
    <w:p w:rsidR="00000000" w:rsidDel="00000000" w:rsidP="00000000" w:rsidRDefault="00000000" w:rsidRPr="00000000" w14:paraId="0000038E">
      <w:pPr>
        <w:pStyle w:val="Heading3"/>
        <w:contextualSpacing w:val="0"/>
        <w:rPr>
          <w:i w:val="1"/>
        </w:rPr>
      </w:pPr>
      <w:bookmarkStart w:colFirst="0" w:colLast="0" w:name="_36t4wy9tbwqm" w:id="8"/>
      <w:bookmarkEnd w:id="8"/>
      <w:r w:rsidDel="00000000" w:rsidR="00000000" w:rsidRPr="00000000">
        <w:rPr>
          <w:i w:val="1"/>
          <w:rtl w:val="0"/>
        </w:rPr>
        <w:t xml:space="preserve">Old version of formula (</w:t>
      </w:r>
      <w:r w:rsidDel="00000000" w:rsidR="00000000" w:rsidRPr="00000000">
        <w:rPr>
          <w:i w:val="1"/>
          <w:color w:val="ff0000"/>
          <w:rtl w:val="0"/>
        </w:rPr>
        <w:t xml:space="preserve">deprecated</w:t>
      </w:r>
      <w:r w:rsidDel="00000000" w:rsidR="00000000" w:rsidRPr="00000000">
        <w:rPr>
          <w:i w:val="1"/>
          <w:rtl w:val="0"/>
        </w:rPr>
        <w:t xml:space="preserve">)</w:t>
      </w:r>
    </w:p>
    <w:p w:rsidR="00000000" w:rsidDel="00000000" w:rsidP="00000000" w:rsidRDefault="00000000" w:rsidRPr="00000000" w14:paraId="0000038F">
      <w:pPr>
        <w:contextualSpacing w:val="0"/>
        <w:rPr/>
      </w:pPr>
      <w:r w:rsidDel="00000000" w:rsidR="00000000" w:rsidRPr="00000000">
        <w:rPr>
          <w:rtl w:val="0"/>
        </w:rPr>
      </w:r>
    </w:p>
    <w:tbl>
      <w:tblPr>
        <w:tblStyle w:val="Table4"/>
        <w:tblW w:w="12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3255"/>
        <w:gridCol w:w="2700"/>
        <w:gridCol w:w="2205"/>
        <w:gridCol w:w="3960"/>
        <w:tblGridChange w:id="0">
          <w:tblGrid>
            <w:gridCol w:w="450"/>
            <w:gridCol w:w="3255"/>
            <w:gridCol w:w="2700"/>
            <w:gridCol w:w="2205"/>
            <w:gridCol w:w="3960"/>
          </w:tblGrid>
        </w:tblGridChange>
      </w:tblGrid>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contextualSpacing w:val="0"/>
              <w:rPr>
                <w:sz w:val="18"/>
                <w:szCs w:val="18"/>
              </w:rPr>
            </w:pPr>
            <w:r w:rsidDel="00000000" w:rsidR="00000000" w:rsidRPr="00000000">
              <w:rPr>
                <w:sz w:val="18"/>
                <w:szCs w:val="1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contextualSpacing w:val="0"/>
              <w:rPr>
                <w:sz w:val="18"/>
                <w:szCs w:val="18"/>
              </w:rPr>
            </w:pPr>
            <w:r w:rsidDel="00000000" w:rsidR="00000000" w:rsidRPr="00000000">
              <w:rPr>
                <w:sz w:val="18"/>
                <w:szCs w:val="18"/>
                <w:rtl w:val="0"/>
              </w:rPr>
              <w:t xml:space="preserve">Criterion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contextualSpacing w:val="0"/>
              <w:rPr>
                <w:sz w:val="18"/>
                <w:szCs w:val="18"/>
              </w:rPr>
            </w:pPr>
            <w:r w:rsidDel="00000000" w:rsidR="00000000" w:rsidRPr="00000000">
              <w:rPr>
                <w:sz w:val="18"/>
                <w:szCs w:val="18"/>
                <w:rtl w:val="0"/>
              </w:rPr>
              <w:t xml:space="preserve">Internal fields taken into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contextualSpacing w:val="0"/>
              <w:rPr>
                <w:sz w:val="18"/>
                <w:szCs w:val="18"/>
              </w:rPr>
            </w:pPr>
            <w:r w:rsidDel="00000000" w:rsidR="00000000" w:rsidRPr="00000000">
              <w:rPr>
                <w:sz w:val="18"/>
                <w:szCs w:val="18"/>
                <w:rtl w:val="0"/>
              </w:rPr>
              <w:t xml:space="preserve">Points (out of 100)</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contextualSpacing w:val="0"/>
              <w:jc w:val="center"/>
              <w:rPr>
                <w:b w:val="1"/>
                <w:sz w:val="18"/>
                <w:szCs w:val="18"/>
              </w:rPr>
            </w:pPr>
            <w:r w:rsidDel="00000000" w:rsidR="00000000" w:rsidRPr="00000000">
              <w:rPr>
                <w:b w:val="1"/>
                <w:sz w:val="18"/>
                <w:szCs w:val="18"/>
                <w:rtl w:val="0"/>
              </w:rPr>
              <w:t xml:space="preserve">A</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contextualSpacing w:val="0"/>
              <w:jc w:val="center"/>
              <w:rPr>
                <w:b w:val="1"/>
                <w:sz w:val="18"/>
                <w:szCs w:val="18"/>
              </w:rPr>
            </w:pPr>
            <w:r w:rsidDel="00000000" w:rsidR="00000000" w:rsidRPr="00000000">
              <w:rPr>
                <w:b w:val="1"/>
                <w:sz w:val="18"/>
                <w:szCs w:val="18"/>
                <w:rtl w:val="0"/>
              </w:rPr>
              <w:t xml:space="preserve">Communication abilities with the team/company - 10%* </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contextualSpacing w:val="0"/>
              <w:rPr>
                <w:sz w:val="18"/>
                <w:szCs w:val="18"/>
              </w:rPr>
            </w:pPr>
            <w:r w:rsidDel="00000000" w:rsidR="00000000" w:rsidRPr="00000000">
              <w:rPr>
                <w:sz w:val="18"/>
                <w:szCs w:val="18"/>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r w:rsidDel="00000000" w:rsidR="00000000" w:rsidRPr="00000000">
              <w:rPr>
                <w:sz w:val="18"/>
                <w:szCs w:val="18"/>
                <w:rtl w:val="0"/>
              </w:rPr>
              <w:br w:type="textWrapping"/>
              <w:t xml:space="preserve">Slack, Telegram, ICQ</w:t>
              <w:br w:type="textWrapping"/>
            </w: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slack_url</w:t>
              <w:br w:type="textWrapping"/>
              <w:t xml:space="preserve">telegram_url</w:t>
              <w:br w:type="textWrapping"/>
              <w:t xml:space="preserve">icq_handle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contextualSpacing w:val="0"/>
              <w:rPr>
                <w:sz w:val="18"/>
                <w:szCs w:val="18"/>
              </w:rPr>
            </w:pPr>
            <w:r w:rsidDel="00000000" w:rsidR="00000000" w:rsidRPr="00000000">
              <w:rPr>
                <w:b w:val="1"/>
                <w:sz w:val="18"/>
                <w:szCs w:val="18"/>
                <w:rtl w:val="0"/>
              </w:rPr>
              <w:t xml:space="preserve">70 </w:t>
            </w:r>
            <w:r w:rsidDel="00000000" w:rsidR="00000000" w:rsidRPr="00000000">
              <w:rPr>
                <w:sz w:val="18"/>
                <w:szCs w:val="18"/>
                <w:rtl w:val="0"/>
              </w:rPr>
              <w:t xml:space="preserve">ANY NOT EMPTY</w:t>
            </w:r>
          </w:p>
          <w:p w:rsidR="00000000" w:rsidDel="00000000" w:rsidP="00000000" w:rsidRDefault="00000000" w:rsidRPr="00000000" w14:paraId="0000039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contextualSpacing w:val="0"/>
              <w:rPr>
                <w:sz w:val="18"/>
                <w:szCs w:val="18"/>
              </w:rPr>
            </w:pPr>
            <w:r w:rsidDel="00000000" w:rsidR="00000000" w:rsidRPr="00000000">
              <w:rPr>
                <w:sz w:val="18"/>
                <w:szCs w:val="18"/>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contextualSpacing w:val="0"/>
              <w:rPr>
                <w:b w:val="1"/>
                <w:i w:val="1"/>
                <w:sz w:val="18"/>
                <w:szCs w:val="18"/>
              </w:rPr>
            </w:pPr>
            <w:r w:rsidDel="00000000" w:rsidR="00000000" w:rsidRPr="00000000">
              <w:rPr>
                <w:b w:val="1"/>
                <w:i w:val="1"/>
                <w:sz w:val="18"/>
                <w:szCs w:val="18"/>
                <w:rtl w:val="0"/>
              </w:rPr>
              <w:t xml:space="preserve">ANY OF</w:t>
            </w:r>
          </w:p>
          <w:p w:rsidR="00000000" w:rsidDel="00000000" w:rsidP="00000000" w:rsidRDefault="00000000" w:rsidRPr="00000000" w14:paraId="000003A2">
            <w:pPr>
              <w:widowControl w:val="0"/>
              <w:spacing w:line="240" w:lineRule="auto"/>
              <w:contextualSpacing w:val="0"/>
              <w:rPr>
                <w:sz w:val="18"/>
                <w:szCs w:val="18"/>
              </w:rPr>
            </w:pPr>
            <w:r w:rsidDel="00000000" w:rsidR="00000000" w:rsidRPr="00000000">
              <w:rPr>
                <w:sz w:val="18"/>
                <w:szCs w:val="18"/>
                <w:rtl w:val="0"/>
              </w:rPr>
              <w:t xml:space="preserve">Contact form, Email address</w:t>
            </w:r>
          </w:p>
          <w:p w:rsidR="00000000" w:rsidDel="00000000" w:rsidP="00000000" w:rsidRDefault="00000000" w:rsidRPr="00000000" w14:paraId="000003A3">
            <w:pPr>
              <w:widowControl w:val="0"/>
              <w:spacing w:line="240" w:lineRule="auto"/>
              <w:contextualSpacing w:val="0"/>
              <w:rPr>
                <w:b w:val="1"/>
                <w:i w:val="1"/>
                <w:sz w:val="18"/>
                <w:szCs w:val="18"/>
              </w:rPr>
            </w:pPr>
            <w:r w:rsidDel="00000000" w:rsidR="00000000" w:rsidRPr="00000000">
              <w:rPr>
                <w:b w:val="1"/>
                <w:i w:val="1"/>
                <w:sz w:val="18"/>
                <w:szCs w:val="18"/>
                <w:rtl w:val="0"/>
              </w:rPr>
              <w:t xml:space="preserve">NOT EMPTY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contact_email</w:t>
              <w:br w:type="textWrapping"/>
              <w:t xml:space="preserve">contact_form_url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ANY NOT EMPTY</w:t>
            </w:r>
          </w:p>
          <w:p w:rsidR="00000000" w:rsidDel="00000000" w:rsidP="00000000" w:rsidRDefault="00000000" w:rsidRPr="00000000" w14:paraId="000003A7">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ALL EMPTY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contextualSpacing w:val="0"/>
              <w:jc w:val="center"/>
              <w:rPr>
                <w:b w:val="1"/>
                <w:sz w:val="18"/>
                <w:szCs w:val="18"/>
              </w:rPr>
            </w:pPr>
            <w:r w:rsidDel="00000000" w:rsidR="00000000" w:rsidRPr="00000000">
              <w:rPr>
                <w:b w:val="1"/>
                <w:sz w:val="18"/>
                <w:szCs w:val="18"/>
                <w:rtl w:val="0"/>
              </w:rPr>
              <w:t xml:space="preserve">B</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contextualSpacing w:val="0"/>
              <w:jc w:val="center"/>
              <w:rPr>
                <w:b w:val="1"/>
                <w:sz w:val="18"/>
                <w:szCs w:val="18"/>
              </w:rPr>
            </w:pPr>
            <w:r w:rsidDel="00000000" w:rsidR="00000000" w:rsidRPr="00000000">
              <w:rPr>
                <w:b w:val="1"/>
                <w:sz w:val="18"/>
                <w:szCs w:val="18"/>
                <w:rtl w:val="0"/>
              </w:rPr>
              <w:t xml:space="preserve">Active on social media - 10%*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contextualSpacing w:val="0"/>
              <w:rPr>
                <w:sz w:val="18"/>
                <w:szCs w:val="18"/>
              </w:rPr>
            </w:pPr>
            <w:r w:rsidDel="00000000" w:rsidR="00000000" w:rsidRPr="00000000">
              <w:rPr>
                <w:sz w:val="18"/>
                <w:szCs w:val="18"/>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contextualSpacing w:val="0"/>
              <w:rPr>
                <w:sz w:val="18"/>
                <w:szCs w:val="18"/>
              </w:rPr>
            </w:pPr>
            <w:r w:rsidDel="00000000" w:rsidR="00000000" w:rsidRPr="00000000">
              <w:rPr>
                <w:sz w:val="18"/>
                <w:szCs w:val="18"/>
                <w:rtl w:val="0"/>
              </w:rPr>
              <w:t xml:space="preserve">Activity on Facebook</w:t>
              <w:br w:type="textWrapping"/>
              <w:t xml:space="preserve">(a post at least every 3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contextualSpacing w:val="0"/>
              <w:rPr>
                <w:sz w:val="18"/>
                <w:szCs w:val="18"/>
              </w:rPr>
            </w:pPr>
            <w:r w:rsidDel="00000000" w:rsidR="00000000" w:rsidRPr="00000000">
              <w:rPr>
                <w:b w:val="1"/>
                <w:sz w:val="18"/>
                <w:szCs w:val="18"/>
                <w:rtl w:val="0"/>
              </w:rPr>
              <w:t xml:space="preserve">33 </w:t>
            </w:r>
            <w:r w:rsidDel="00000000" w:rsidR="00000000" w:rsidRPr="00000000">
              <w:rPr>
                <w:sz w:val="18"/>
                <w:szCs w:val="18"/>
                <w:rtl w:val="0"/>
              </w:rPr>
              <w:t xml:space="preserve">YES</w:t>
            </w:r>
          </w:p>
          <w:p w:rsidR="00000000" w:rsidDel="00000000" w:rsidP="00000000" w:rsidRDefault="00000000" w:rsidRPr="00000000" w14:paraId="000003B2">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contextualSpacing w:val="0"/>
              <w:rPr>
                <w:sz w:val="18"/>
                <w:szCs w:val="18"/>
              </w:rPr>
            </w:pPr>
            <w:r w:rsidDel="00000000" w:rsidR="00000000" w:rsidRPr="00000000">
              <w:rPr>
                <w:sz w:val="18"/>
                <w:szCs w:val="18"/>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contextualSpacing w:val="0"/>
              <w:rPr>
                <w:sz w:val="18"/>
                <w:szCs w:val="18"/>
              </w:rPr>
            </w:pPr>
            <w:r w:rsidDel="00000000" w:rsidR="00000000" w:rsidRPr="00000000">
              <w:rPr>
                <w:sz w:val="18"/>
                <w:szCs w:val="18"/>
                <w:rtl w:val="0"/>
              </w:rPr>
              <w:t xml:space="preserve">Activity on Twitter</w:t>
              <w:br w:type="textWrapping"/>
              <w:t xml:space="preserve">(a tweet at least every 3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contextualSpacing w:val="0"/>
              <w:rPr>
                <w:sz w:val="18"/>
                <w:szCs w:val="18"/>
              </w:rPr>
            </w:pPr>
            <w:r w:rsidDel="00000000" w:rsidR="00000000" w:rsidRPr="00000000">
              <w:rPr>
                <w:b w:val="1"/>
                <w:sz w:val="18"/>
                <w:szCs w:val="18"/>
                <w:rtl w:val="0"/>
              </w:rPr>
              <w:t xml:space="preserve">33 </w:t>
            </w:r>
            <w:r w:rsidDel="00000000" w:rsidR="00000000" w:rsidRPr="00000000">
              <w:rPr>
                <w:sz w:val="18"/>
                <w:szCs w:val="18"/>
                <w:rtl w:val="0"/>
              </w:rPr>
              <w:t xml:space="preserve">YES</w:t>
            </w:r>
          </w:p>
          <w:p w:rsidR="00000000" w:rsidDel="00000000" w:rsidP="00000000" w:rsidRDefault="00000000" w:rsidRPr="00000000" w14:paraId="000003B8">
            <w:pPr>
              <w:widowControl w:val="0"/>
              <w:spacing w:line="240" w:lineRule="auto"/>
              <w:contextualSpacing w:val="0"/>
              <w:rPr>
                <w:sz w:val="18"/>
                <w:szCs w:val="18"/>
              </w:rPr>
            </w:pPr>
            <w:r w:rsidDel="00000000" w:rsidR="00000000" w:rsidRPr="00000000">
              <w:rPr>
                <w:b w:val="1"/>
                <w:sz w:val="18"/>
                <w:szCs w:val="18"/>
                <w:rtl w:val="0"/>
              </w:rPr>
              <w:t xml:space="preserve">  0 </w:t>
            </w:r>
            <w:commentRangeStart w:id="50"/>
            <w:commentRangeStart w:id="51"/>
            <w:commentRangeStart w:id="52"/>
            <w:r w:rsidDel="00000000" w:rsidR="00000000" w:rsidRPr="00000000">
              <w:rPr>
                <w:sz w:val="18"/>
                <w:szCs w:val="18"/>
                <w:rtl w:val="0"/>
              </w:rPr>
              <w:t xml:space="preserve">NO</w:t>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contextualSpacing w:val="0"/>
              <w:rPr>
                <w:sz w:val="18"/>
                <w:szCs w:val="18"/>
              </w:rPr>
            </w:pPr>
            <w:r w:rsidDel="00000000" w:rsidR="00000000" w:rsidRPr="00000000">
              <w:rPr>
                <w:sz w:val="18"/>
                <w:szCs w:val="18"/>
                <w:rtl w:val="0"/>
              </w:rPr>
              <w:t xml:space="preserve">B3</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contextualSpacing w:val="0"/>
              <w:rPr>
                <w:sz w:val="18"/>
                <w:szCs w:val="18"/>
              </w:rPr>
            </w:pPr>
            <w:r w:rsidDel="00000000" w:rsidR="00000000" w:rsidRPr="00000000">
              <w:rPr>
                <w:sz w:val="18"/>
                <w:szCs w:val="18"/>
                <w:rtl w:val="0"/>
              </w:rPr>
              <w:t xml:space="preserve">Activity on YouTube</w:t>
              <w:br w:type="textWrapping"/>
              <w:t xml:space="preserve">(a video at least every 7 days)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social_freq_youtube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contextualSpacing w:val="0"/>
              <w:rPr>
                <w:sz w:val="18"/>
                <w:szCs w:val="18"/>
              </w:rPr>
            </w:pPr>
            <w:r w:rsidDel="00000000" w:rsidR="00000000" w:rsidRPr="00000000">
              <w:rPr>
                <w:b w:val="1"/>
                <w:sz w:val="18"/>
                <w:szCs w:val="18"/>
                <w:rtl w:val="0"/>
              </w:rPr>
              <w:t xml:space="preserve">34 </w:t>
            </w:r>
            <w:r w:rsidDel="00000000" w:rsidR="00000000" w:rsidRPr="00000000">
              <w:rPr>
                <w:sz w:val="18"/>
                <w:szCs w:val="18"/>
                <w:rtl w:val="0"/>
              </w:rPr>
              <w:t xml:space="preserve">YES</w:t>
            </w:r>
          </w:p>
          <w:p w:rsidR="00000000" w:rsidDel="00000000" w:rsidP="00000000" w:rsidRDefault="00000000" w:rsidRPr="00000000" w14:paraId="000003BE">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contextualSpacing w:val="0"/>
              <w:jc w:val="center"/>
              <w:rPr>
                <w:b w:val="1"/>
                <w:sz w:val="18"/>
                <w:szCs w:val="18"/>
              </w:rPr>
            </w:pPr>
            <w:r w:rsidDel="00000000" w:rsidR="00000000" w:rsidRPr="00000000">
              <w:rPr>
                <w:b w:val="1"/>
                <w:sz w:val="18"/>
                <w:szCs w:val="18"/>
                <w:rtl w:val="0"/>
              </w:rPr>
              <w:t xml:space="preserve">C</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contextualSpacing w:val="0"/>
              <w:jc w:val="center"/>
              <w:rPr>
                <w:b w:val="1"/>
                <w:sz w:val="18"/>
                <w:szCs w:val="18"/>
              </w:rPr>
            </w:pPr>
            <w:r w:rsidDel="00000000" w:rsidR="00000000" w:rsidRPr="00000000">
              <w:rPr>
                <w:b w:val="1"/>
                <w:sz w:val="18"/>
                <w:szCs w:val="18"/>
                <w:rtl w:val="0"/>
              </w:rPr>
              <w:t xml:space="preserve">Team strength - 10%*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contextualSpacing w:val="0"/>
              <w:rPr>
                <w:sz w:val="18"/>
                <w:szCs w:val="18"/>
              </w:rPr>
            </w:pPr>
            <w:r w:rsidDel="00000000" w:rsidR="00000000" w:rsidRPr="00000000">
              <w:rPr>
                <w:sz w:val="18"/>
                <w:szCs w:val="18"/>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contextualSpacing w:val="0"/>
              <w:rPr>
                <w:b w:val="1"/>
                <w:i w:val="1"/>
                <w:sz w:val="18"/>
                <w:szCs w:val="18"/>
              </w:rPr>
            </w:pPr>
            <w:r w:rsidDel="00000000" w:rsidR="00000000" w:rsidRPr="00000000">
              <w:rPr>
                <w:sz w:val="18"/>
                <w:szCs w:val="18"/>
                <w:rtl w:val="0"/>
              </w:rPr>
              <w:t xml:space="preserve">CEO who managed multi million dollar companies.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ceo_million_dollar_prior_engagement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contextualSpacing w:val="0"/>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YES</w:t>
            </w:r>
          </w:p>
          <w:p w:rsidR="00000000" w:rsidDel="00000000" w:rsidP="00000000" w:rsidRDefault="00000000" w:rsidRPr="00000000" w14:paraId="000003C9">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contextualSpacing w:val="0"/>
              <w:rPr>
                <w:sz w:val="18"/>
                <w:szCs w:val="18"/>
              </w:rPr>
            </w:pPr>
            <w:r w:rsidDel="00000000" w:rsidR="00000000" w:rsidRPr="00000000">
              <w:rPr>
                <w:sz w:val="18"/>
                <w:szCs w:val="18"/>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contextualSpacing w:val="0"/>
              <w:rPr>
                <w:b w:val="1"/>
                <w:i w:val="1"/>
                <w:sz w:val="18"/>
                <w:szCs w:val="18"/>
              </w:rPr>
            </w:pPr>
            <w:r w:rsidDel="00000000" w:rsidR="00000000" w:rsidRPr="00000000">
              <w:rPr>
                <w:sz w:val="18"/>
                <w:szCs w:val="18"/>
                <w:rtl w:val="0"/>
              </w:rPr>
              <w:t xml:space="preserve">CTO who managed million dollar projects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cto_million_dollar_prior_engagement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contextualSpacing w:val="0"/>
              <w:rPr>
                <w:sz w:val="18"/>
                <w:szCs w:val="18"/>
              </w:rPr>
            </w:pPr>
            <w:r w:rsidDel="00000000" w:rsidR="00000000" w:rsidRPr="00000000">
              <w:rPr>
                <w:b w:val="1"/>
                <w:sz w:val="18"/>
                <w:szCs w:val="18"/>
                <w:rtl w:val="0"/>
              </w:rPr>
              <w:t xml:space="preserve">20 </w:t>
            </w:r>
            <w:r w:rsidDel="00000000" w:rsidR="00000000" w:rsidRPr="00000000">
              <w:rPr>
                <w:sz w:val="18"/>
                <w:szCs w:val="18"/>
                <w:rtl w:val="0"/>
              </w:rPr>
              <w:t xml:space="preserve">YES</w:t>
            </w:r>
          </w:p>
          <w:p w:rsidR="00000000" w:rsidDel="00000000" w:rsidP="00000000" w:rsidRDefault="00000000" w:rsidRPr="00000000" w14:paraId="000003C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contextualSpacing w:val="0"/>
              <w:rPr>
                <w:sz w:val="18"/>
                <w:szCs w:val="18"/>
              </w:rPr>
            </w:pPr>
            <w:r w:rsidDel="00000000" w:rsidR="00000000" w:rsidRPr="00000000">
              <w:rPr>
                <w:sz w:val="18"/>
                <w:szCs w:val="18"/>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contextualSpacing w:val="0"/>
              <w:rPr>
                <w:sz w:val="18"/>
                <w:szCs w:val="18"/>
              </w:rPr>
            </w:pPr>
            <w:r w:rsidDel="00000000" w:rsidR="00000000" w:rsidRPr="00000000">
              <w:rPr>
                <w:sz w:val="18"/>
                <w:szCs w:val="18"/>
                <w:rtl w:val="0"/>
              </w:rPr>
              <w:t xml:space="preserve">CEO years of experience at C-level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ceo_years_c_level_experience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contextualSpacing w:val="0"/>
              <w:rPr>
                <w:sz w:val="18"/>
                <w:szCs w:val="18"/>
              </w:rPr>
            </w:pPr>
            <w:r w:rsidDel="00000000" w:rsidR="00000000" w:rsidRPr="00000000">
              <w:rPr>
                <w:b w:val="1"/>
                <w:sz w:val="18"/>
                <w:szCs w:val="18"/>
                <w:rtl w:val="0"/>
              </w:rPr>
              <w:t xml:space="preserve">16 </w:t>
            </w:r>
            <w:r w:rsidDel="00000000" w:rsidR="00000000" w:rsidRPr="00000000">
              <w:rPr>
                <w:sz w:val="18"/>
                <w:szCs w:val="18"/>
                <w:rtl w:val="0"/>
              </w:rPr>
              <w:t xml:space="preserve">10+ years</w:t>
            </w:r>
          </w:p>
          <w:p w:rsidR="00000000" w:rsidDel="00000000" w:rsidP="00000000" w:rsidRDefault="00000000" w:rsidRPr="00000000" w14:paraId="000003D5">
            <w:pPr>
              <w:widowControl w:val="0"/>
              <w:spacing w:line="240" w:lineRule="auto"/>
              <w:contextualSpacing w:val="0"/>
              <w:rPr>
                <w:sz w:val="18"/>
                <w:szCs w:val="18"/>
              </w:rPr>
            </w:pPr>
            <w:r w:rsidDel="00000000" w:rsidR="00000000" w:rsidRPr="00000000">
              <w:rPr>
                <w:b w:val="1"/>
                <w:sz w:val="18"/>
                <w:szCs w:val="18"/>
                <w:rtl w:val="0"/>
              </w:rPr>
              <w:t xml:space="preserve"> 8</w:t>
            </w:r>
            <w:r w:rsidDel="00000000" w:rsidR="00000000" w:rsidRPr="00000000">
              <w:rPr>
                <w:sz w:val="18"/>
                <w:szCs w:val="18"/>
                <w:rtl w:val="0"/>
              </w:rPr>
              <w:t xml:space="preserve">  3-10 years</w:t>
            </w:r>
          </w:p>
          <w:p w:rsidR="00000000" w:rsidDel="00000000" w:rsidP="00000000" w:rsidRDefault="00000000" w:rsidRPr="00000000" w14:paraId="000003D6">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4 </w:t>
            </w:r>
            <w:r w:rsidDel="00000000" w:rsidR="00000000" w:rsidRPr="00000000">
              <w:rPr>
                <w:sz w:val="18"/>
                <w:szCs w:val="18"/>
                <w:rtl w:val="0"/>
              </w:rPr>
              <w:t xml:space="preserve"> 1-3 years</w:t>
            </w:r>
          </w:p>
          <w:p w:rsidR="00000000" w:rsidDel="00000000" w:rsidP="00000000" w:rsidRDefault="00000000" w:rsidRPr="00000000" w14:paraId="000003D7">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 </w:t>
            </w:r>
            <w:r w:rsidDel="00000000" w:rsidR="00000000" w:rsidRPr="00000000">
              <w:rPr>
                <w:sz w:val="18"/>
                <w:szCs w:val="18"/>
                <w:rtl w:val="0"/>
              </w:rPr>
              <w:t xml:space="preserve"> 0-1 years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contextualSpacing w:val="0"/>
              <w:rPr>
                <w:sz w:val="18"/>
                <w:szCs w:val="18"/>
              </w:rPr>
            </w:pPr>
            <w:r w:rsidDel="00000000" w:rsidR="00000000" w:rsidRPr="00000000">
              <w:rPr>
                <w:sz w:val="18"/>
                <w:szCs w:val="18"/>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contextualSpacing w:val="0"/>
              <w:rPr>
                <w:sz w:val="18"/>
                <w:szCs w:val="18"/>
              </w:rPr>
            </w:pPr>
            <w:r w:rsidDel="00000000" w:rsidR="00000000" w:rsidRPr="00000000">
              <w:rPr>
                <w:sz w:val="18"/>
                <w:szCs w:val="18"/>
                <w:rtl w:val="0"/>
              </w:rPr>
              <w:t xml:space="preserve">CTO years of experience as CTO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cto_years_cto_experience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10+ years</w:t>
            </w:r>
          </w:p>
          <w:p w:rsidR="00000000" w:rsidDel="00000000" w:rsidP="00000000" w:rsidRDefault="00000000" w:rsidRPr="00000000" w14:paraId="000003DD">
            <w:pPr>
              <w:widowControl w:val="0"/>
              <w:spacing w:line="240" w:lineRule="auto"/>
              <w:contextualSpacing w:val="0"/>
              <w:rPr>
                <w:sz w:val="18"/>
                <w:szCs w:val="18"/>
              </w:rPr>
            </w:pPr>
            <w:r w:rsidDel="00000000" w:rsidR="00000000" w:rsidRPr="00000000">
              <w:rPr>
                <w:b w:val="1"/>
                <w:sz w:val="18"/>
                <w:szCs w:val="18"/>
                <w:rtl w:val="0"/>
              </w:rPr>
              <w:t xml:space="preserve"> 7</w:t>
            </w:r>
            <w:r w:rsidDel="00000000" w:rsidR="00000000" w:rsidRPr="00000000">
              <w:rPr>
                <w:sz w:val="18"/>
                <w:szCs w:val="18"/>
                <w:rtl w:val="0"/>
              </w:rPr>
              <w:t xml:space="preserve">  3-10 years</w:t>
            </w:r>
          </w:p>
          <w:p w:rsidR="00000000" w:rsidDel="00000000" w:rsidP="00000000" w:rsidRDefault="00000000" w:rsidRPr="00000000" w14:paraId="000003DE">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3 </w:t>
            </w:r>
            <w:r w:rsidDel="00000000" w:rsidR="00000000" w:rsidRPr="00000000">
              <w:rPr>
                <w:sz w:val="18"/>
                <w:szCs w:val="18"/>
                <w:rtl w:val="0"/>
              </w:rPr>
              <w:t xml:space="preserve"> 1-3 years</w:t>
            </w:r>
          </w:p>
          <w:p w:rsidR="00000000" w:rsidDel="00000000" w:rsidP="00000000" w:rsidRDefault="00000000" w:rsidRPr="00000000" w14:paraId="000003DF">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 </w:t>
            </w:r>
            <w:r w:rsidDel="00000000" w:rsidR="00000000" w:rsidRPr="00000000">
              <w:rPr>
                <w:sz w:val="18"/>
                <w:szCs w:val="18"/>
                <w:rtl w:val="0"/>
              </w:rPr>
              <w:t xml:space="preserve"> 0-1 years</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contextualSpacing w:val="0"/>
              <w:rPr>
                <w:sz w:val="18"/>
                <w:szCs w:val="18"/>
              </w:rPr>
            </w:pPr>
            <w:r w:rsidDel="00000000" w:rsidR="00000000" w:rsidRPr="00000000">
              <w:rPr>
                <w:sz w:val="18"/>
                <w:szCs w:val="18"/>
                <w:rtl w:val="0"/>
              </w:rPr>
              <w:t xml:space="preserve">C5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contextualSpacing w:val="0"/>
              <w:rPr>
                <w:sz w:val="18"/>
                <w:szCs w:val="18"/>
              </w:rPr>
            </w:pPr>
            <w:r w:rsidDel="00000000" w:rsidR="00000000" w:rsidRPr="00000000">
              <w:rPr>
                <w:sz w:val="18"/>
                <w:szCs w:val="18"/>
                <w:rtl w:val="0"/>
              </w:rPr>
              <w:t xml:space="preserve">Diversification of the team (sales/marketing, development)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team_qa_size</w:t>
            </w:r>
          </w:p>
          <w:p w:rsidR="00000000" w:rsidDel="00000000" w:rsidP="00000000" w:rsidRDefault="00000000" w:rsidRPr="00000000" w14:paraId="000003E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team_dev_size</w:t>
            </w:r>
          </w:p>
          <w:p w:rsidR="00000000" w:rsidDel="00000000" w:rsidP="00000000" w:rsidRDefault="00000000" w:rsidRPr="00000000" w14:paraId="000003E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team_mkt_sales_size</w:t>
            </w:r>
          </w:p>
          <w:p w:rsidR="00000000" w:rsidDel="00000000" w:rsidP="00000000" w:rsidRDefault="00000000" w:rsidRPr="00000000" w14:paraId="000003E5">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team_size_total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contextualSpacing w:val="0"/>
              <w:rPr>
                <w:rFonts w:ascii="Consolas" w:cs="Consolas" w:eastAsia="Consolas" w:hAnsi="Consolas"/>
                <w:sz w:val="18"/>
                <w:szCs w:val="18"/>
              </w:rPr>
            </w:pPr>
            <w:r w:rsidDel="00000000" w:rsidR="00000000" w:rsidRPr="00000000">
              <w:rPr>
                <w:b w:val="1"/>
                <w:sz w:val="18"/>
                <w:szCs w:val="18"/>
                <w:rtl w:val="0"/>
              </w:rPr>
              <w:t xml:space="preserve">12</w:t>
            </w:r>
            <w:r w:rsidDel="00000000" w:rsidR="00000000" w:rsidRPr="00000000">
              <w:rPr>
                <w:sz w:val="18"/>
                <w:szCs w:val="18"/>
                <w:rtl w:val="0"/>
              </w:rPr>
              <w:t xml:space="preserve">  </w:t>
            </w:r>
            <w:r w:rsidDel="00000000" w:rsidR="00000000" w:rsidRPr="00000000">
              <w:rPr>
                <w:rFonts w:ascii="Consolas" w:cs="Consolas" w:eastAsia="Consolas" w:hAnsi="Consolas"/>
                <w:sz w:val="18"/>
                <w:szCs w:val="18"/>
                <w:rtl w:val="0"/>
              </w:rPr>
              <w:t xml:space="preserve">qa &gt; 10% &amp;&amp; mkt_sales &gt; 20%</w:t>
            </w:r>
          </w:p>
          <w:p w:rsidR="00000000" w:rsidDel="00000000" w:rsidP="00000000" w:rsidRDefault="00000000" w:rsidRPr="00000000" w14:paraId="000003E8">
            <w:pPr>
              <w:widowControl w:val="0"/>
              <w:spacing w:line="240" w:lineRule="auto"/>
              <w:contextualSpacing w:val="0"/>
              <w:rPr>
                <w:rFonts w:ascii="Consolas" w:cs="Consolas" w:eastAsia="Consolas" w:hAnsi="Consolas"/>
                <w:sz w:val="18"/>
                <w:szCs w:val="18"/>
              </w:rPr>
            </w:pPr>
            <w:r w:rsidDel="00000000" w:rsidR="00000000" w:rsidRPr="00000000">
              <w:rPr>
                <w:b w:val="1"/>
                <w:sz w:val="18"/>
                <w:szCs w:val="18"/>
                <w:rtl w:val="0"/>
              </w:rPr>
              <w:t xml:space="preserve">10</w:t>
            </w:r>
            <w:r w:rsidDel="00000000" w:rsidR="00000000" w:rsidRPr="00000000">
              <w:rPr>
                <w:rFonts w:ascii="Consolas" w:cs="Consolas" w:eastAsia="Consolas" w:hAnsi="Consolas"/>
                <w:sz w:val="18"/>
                <w:szCs w:val="18"/>
                <w:rtl w:val="0"/>
              </w:rPr>
              <w:t xml:space="preserve"> qa &gt; 5%  &amp;&amp; mkt_sales &gt; 10%</w:t>
            </w:r>
          </w:p>
          <w:p w:rsidR="00000000" w:rsidDel="00000000" w:rsidP="00000000" w:rsidRDefault="00000000" w:rsidRPr="00000000" w14:paraId="000003E9">
            <w:pPr>
              <w:widowControl w:val="0"/>
              <w:spacing w:line="240" w:lineRule="auto"/>
              <w:contextualSpacing w:val="0"/>
              <w:rPr>
                <w:rFonts w:ascii="Consolas" w:cs="Consolas" w:eastAsia="Consolas" w:hAnsi="Consolas"/>
                <w:sz w:val="18"/>
                <w:szCs w:val="18"/>
              </w:rPr>
            </w:pPr>
            <w:r w:rsidDel="00000000" w:rsidR="00000000" w:rsidRPr="00000000">
              <w:rPr>
                <w:b w:val="1"/>
                <w:sz w:val="18"/>
                <w:szCs w:val="18"/>
                <w:rtl w:val="0"/>
              </w:rPr>
              <w:t xml:space="preserve">  5</w:t>
            </w:r>
            <w:r w:rsidDel="00000000" w:rsidR="00000000" w:rsidRPr="00000000">
              <w:rPr>
                <w:rFonts w:ascii="Consolas" w:cs="Consolas" w:eastAsia="Consolas" w:hAnsi="Consolas"/>
                <w:sz w:val="18"/>
                <w:szCs w:val="18"/>
                <w:rtl w:val="0"/>
              </w:rPr>
              <w:t xml:space="preserve"> qa &gt; 2%  &amp;&amp; mkt_sales &gt; 5%</w:t>
            </w:r>
          </w:p>
          <w:p w:rsidR="00000000" w:rsidDel="00000000" w:rsidP="00000000" w:rsidRDefault="00000000" w:rsidRPr="00000000" w14:paraId="000003E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b w:val="1"/>
                <w:sz w:val="18"/>
                <w:szCs w:val="18"/>
                <w:rtl w:val="0"/>
              </w:rPr>
              <w:t xml:space="preserve">3</w:t>
            </w:r>
            <w:r w:rsidDel="00000000" w:rsidR="00000000" w:rsidRPr="00000000">
              <w:rPr>
                <w:rFonts w:ascii="Consolas" w:cs="Consolas" w:eastAsia="Consolas" w:hAnsi="Consolas"/>
                <w:sz w:val="18"/>
                <w:szCs w:val="18"/>
                <w:rtl w:val="0"/>
              </w:rPr>
              <w:t xml:space="preserve"> qa &gt; 0%  &amp;&amp; mkt_sales &gt; 2%</w:t>
            </w:r>
          </w:p>
          <w:p w:rsidR="00000000" w:rsidDel="00000000" w:rsidP="00000000" w:rsidRDefault="00000000" w:rsidRPr="00000000" w14:paraId="000003E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b w:val="1"/>
                <w:sz w:val="18"/>
                <w:szCs w:val="18"/>
                <w:rtl w:val="0"/>
              </w:rPr>
              <w:t xml:space="preserve">0</w:t>
            </w:r>
            <w:r w:rsidDel="00000000" w:rsidR="00000000" w:rsidRPr="00000000">
              <w:rPr>
                <w:rFonts w:ascii="Consolas" w:cs="Consolas" w:eastAsia="Consolas" w:hAnsi="Consolas"/>
                <w:sz w:val="18"/>
                <w:szCs w:val="18"/>
                <w:rtl w:val="0"/>
              </w:rPr>
              <w:t xml:space="preserve"> qa = 0%  &amp;&amp; mkt_sales = 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contextualSpacing w:val="0"/>
              <w:rPr>
                <w:sz w:val="18"/>
                <w:szCs w:val="18"/>
              </w:rPr>
            </w:pPr>
            <w:r w:rsidDel="00000000" w:rsidR="00000000" w:rsidRPr="00000000">
              <w:rPr>
                <w:sz w:val="18"/>
                <w:szCs w:val="18"/>
                <w:rtl w:val="0"/>
              </w:rPr>
              <w:t xml:space="preserve">C6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contextualSpacing w:val="0"/>
              <w:rPr>
                <w:rFonts w:ascii="Consolas" w:cs="Consolas" w:eastAsia="Consolas" w:hAnsi="Consolas"/>
                <w:sz w:val="18"/>
                <w:szCs w:val="18"/>
              </w:rPr>
            </w:pPr>
            <w:r w:rsidDel="00000000" w:rsidR="00000000" w:rsidRPr="00000000">
              <w:rPr>
                <w:sz w:val="18"/>
                <w:szCs w:val="18"/>
                <w:rtl w:val="0"/>
              </w:rPr>
              <w:t xml:space="preserve">Average team age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team_age_avg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contextualSpacing w:val="0"/>
              <w:rPr>
                <w:sz w:val="18"/>
                <w:szCs w:val="18"/>
              </w:rPr>
            </w:pPr>
            <w:r w:rsidDel="00000000" w:rsidR="00000000" w:rsidRPr="00000000">
              <w:rPr>
                <w:b w:val="1"/>
                <w:sz w:val="18"/>
                <w:szCs w:val="18"/>
                <w:rtl w:val="0"/>
              </w:rPr>
              <w:t xml:space="preserve">4 </w:t>
            </w:r>
            <w:r w:rsidDel="00000000" w:rsidR="00000000" w:rsidRPr="00000000">
              <w:rPr>
                <w:sz w:val="18"/>
                <w:szCs w:val="18"/>
                <w:rtl w:val="0"/>
              </w:rPr>
              <w:t xml:space="preserve">30+</w:t>
            </w:r>
          </w:p>
          <w:p w:rsidR="00000000" w:rsidDel="00000000" w:rsidP="00000000" w:rsidRDefault="00000000" w:rsidRPr="00000000" w14:paraId="000003F1">
            <w:pPr>
              <w:widowControl w:val="0"/>
              <w:spacing w:line="240" w:lineRule="auto"/>
              <w:contextualSpacing w:val="0"/>
              <w:rPr>
                <w:sz w:val="18"/>
                <w:szCs w:val="18"/>
              </w:rPr>
            </w:pPr>
            <w:r w:rsidDel="00000000" w:rsidR="00000000" w:rsidRPr="00000000">
              <w:rPr>
                <w:b w:val="1"/>
                <w:sz w:val="18"/>
                <w:szCs w:val="18"/>
                <w:rtl w:val="0"/>
              </w:rPr>
              <w:t xml:space="preserve">3 </w:t>
            </w:r>
            <w:r w:rsidDel="00000000" w:rsidR="00000000" w:rsidRPr="00000000">
              <w:rPr>
                <w:sz w:val="18"/>
                <w:szCs w:val="18"/>
                <w:rtl w:val="0"/>
              </w:rPr>
              <w:t xml:space="preserve">25-30</w:t>
            </w:r>
          </w:p>
          <w:p w:rsidR="00000000" w:rsidDel="00000000" w:rsidP="00000000" w:rsidRDefault="00000000" w:rsidRPr="00000000" w14:paraId="000003F2">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20-25</w:t>
            </w:r>
          </w:p>
          <w:p w:rsidR="00000000" w:rsidDel="00000000" w:rsidP="00000000" w:rsidRDefault="00000000" w:rsidRPr="00000000" w14:paraId="000003F3">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0-20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contextualSpacing w:val="0"/>
              <w:rPr>
                <w:sz w:val="18"/>
                <w:szCs w:val="18"/>
              </w:rPr>
            </w:pPr>
            <w:r w:rsidDel="00000000" w:rsidR="00000000" w:rsidRPr="00000000">
              <w:rPr>
                <w:sz w:val="18"/>
                <w:szCs w:val="18"/>
                <w:rtl w:val="0"/>
              </w:rPr>
              <w:t xml:space="preserve">C7</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contextualSpacing w:val="0"/>
              <w:rPr>
                <w:sz w:val="18"/>
                <w:szCs w:val="18"/>
              </w:rPr>
            </w:pPr>
            <w:r w:rsidDel="00000000" w:rsidR="00000000" w:rsidRPr="00000000">
              <w:rPr>
                <w:sz w:val="18"/>
                <w:szCs w:val="18"/>
                <w:rtl w:val="0"/>
              </w:rPr>
              <w:t xml:space="preserve">Team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team_size_total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20+</w:t>
            </w:r>
          </w:p>
          <w:p w:rsidR="00000000" w:rsidDel="00000000" w:rsidP="00000000" w:rsidRDefault="00000000" w:rsidRPr="00000000" w14:paraId="000003F9">
            <w:pPr>
              <w:widowControl w:val="0"/>
              <w:spacing w:line="240" w:lineRule="auto"/>
              <w:contextualSpacing w:val="0"/>
              <w:rPr>
                <w:sz w:val="18"/>
                <w:szCs w:val="18"/>
              </w:rPr>
            </w:pPr>
            <w:r w:rsidDel="00000000" w:rsidR="00000000" w:rsidRPr="00000000">
              <w:rPr>
                <w:b w:val="1"/>
                <w:sz w:val="18"/>
                <w:szCs w:val="18"/>
                <w:rtl w:val="0"/>
              </w:rPr>
              <w:t xml:space="preserve">6 </w:t>
            </w:r>
            <w:r w:rsidDel="00000000" w:rsidR="00000000" w:rsidRPr="00000000">
              <w:rPr>
                <w:sz w:val="18"/>
                <w:szCs w:val="18"/>
                <w:rtl w:val="0"/>
              </w:rPr>
              <w:t xml:space="preserve">10-20</w:t>
            </w:r>
          </w:p>
          <w:p w:rsidR="00000000" w:rsidDel="00000000" w:rsidP="00000000" w:rsidRDefault="00000000" w:rsidRPr="00000000" w14:paraId="000003FA">
            <w:pPr>
              <w:widowControl w:val="0"/>
              <w:spacing w:line="240" w:lineRule="auto"/>
              <w:contextualSpacing w:val="0"/>
              <w:rPr>
                <w:sz w:val="18"/>
                <w:szCs w:val="18"/>
              </w:rPr>
            </w:pPr>
            <w:r w:rsidDel="00000000" w:rsidR="00000000" w:rsidRPr="00000000">
              <w:rPr>
                <w:b w:val="1"/>
                <w:sz w:val="18"/>
                <w:szCs w:val="18"/>
                <w:rtl w:val="0"/>
              </w:rPr>
              <w:t xml:space="preserve">3 </w:t>
            </w:r>
            <w:r w:rsidDel="00000000" w:rsidR="00000000" w:rsidRPr="00000000">
              <w:rPr>
                <w:sz w:val="18"/>
                <w:szCs w:val="18"/>
                <w:rtl w:val="0"/>
              </w:rPr>
              <w:t xml:space="preserve">5-10</w:t>
            </w:r>
          </w:p>
          <w:p w:rsidR="00000000" w:rsidDel="00000000" w:rsidP="00000000" w:rsidRDefault="00000000" w:rsidRPr="00000000" w14:paraId="000003FB">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2-5</w:t>
            </w:r>
          </w:p>
          <w:p w:rsidR="00000000" w:rsidDel="00000000" w:rsidP="00000000" w:rsidRDefault="00000000" w:rsidRPr="00000000" w14:paraId="000003FC">
            <w:pPr>
              <w:widowControl w:val="0"/>
              <w:spacing w:line="240" w:lineRule="auto"/>
              <w:contextualSpacing w:val="0"/>
              <w:rPr>
                <w:sz w:val="18"/>
                <w:szCs w:val="18"/>
              </w:rPr>
            </w:pPr>
            <w:r w:rsidDel="00000000" w:rsidR="00000000" w:rsidRPr="00000000">
              <w:rPr>
                <w:b w:val="1"/>
                <w:sz w:val="18"/>
                <w:szCs w:val="18"/>
                <w:rtl w:val="0"/>
              </w:rPr>
              <w:t xml:space="preserve">0</w:t>
            </w:r>
            <w:r w:rsidDel="00000000" w:rsidR="00000000" w:rsidRPr="00000000">
              <w:rPr>
                <w:sz w:val="18"/>
                <w:szCs w:val="18"/>
                <w:rtl w:val="0"/>
              </w:rPr>
              <w:t xml:space="preserve"> 1</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contextualSpacing w:val="0"/>
              <w:jc w:val="center"/>
              <w:rPr>
                <w:b w:val="1"/>
                <w:sz w:val="18"/>
                <w:szCs w:val="18"/>
              </w:rPr>
            </w:pPr>
            <w:r w:rsidDel="00000000" w:rsidR="00000000" w:rsidRPr="00000000">
              <w:rPr>
                <w:b w:val="1"/>
                <w:sz w:val="18"/>
                <w:szCs w:val="18"/>
                <w:rtl w:val="0"/>
              </w:rPr>
              <w:t xml:space="preserve">D</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contextualSpacing w:val="0"/>
              <w:jc w:val="center"/>
              <w:rPr>
                <w:b w:val="1"/>
                <w:sz w:val="18"/>
                <w:szCs w:val="18"/>
              </w:rPr>
            </w:pPr>
            <w:r w:rsidDel="00000000" w:rsidR="00000000" w:rsidRPr="00000000">
              <w:rPr>
                <w:b w:val="1"/>
                <w:sz w:val="18"/>
                <w:szCs w:val="18"/>
                <w:rtl w:val="0"/>
              </w:rPr>
              <w:t xml:space="preserve">Advisory board strength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contextualSpacing w:val="0"/>
              <w:rPr>
                <w:sz w:val="18"/>
                <w:szCs w:val="18"/>
              </w:rPr>
            </w:pPr>
            <w:r w:rsidDel="00000000" w:rsidR="00000000" w:rsidRPr="00000000">
              <w:rPr>
                <w:sz w:val="18"/>
                <w:szCs w:val="18"/>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contextualSpacing w:val="0"/>
              <w:rPr>
                <w:sz w:val="18"/>
                <w:szCs w:val="18"/>
              </w:rPr>
            </w:pPr>
            <w:r w:rsidDel="00000000" w:rsidR="00000000" w:rsidRPr="00000000">
              <w:rPr>
                <w:sz w:val="18"/>
                <w:szCs w:val="18"/>
                <w:rtl w:val="0"/>
              </w:rPr>
              <w:t xml:space="preserve">Advisors have bios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team_has_advisors_bios_bool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407">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contextualSpacing w:val="0"/>
              <w:rPr>
                <w:sz w:val="18"/>
                <w:szCs w:val="18"/>
              </w:rPr>
            </w:pPr>
            <w:r w:rsidDel="00000000" w:rsidR="00000000" w:rsidRPr="00000000">
              <w:rPr>
                <w:sz w:val="18"/>
                <w:szCs w:val="18"/>
                <w:rtl w:val="0"/>
              </w:rPr>
              <w:t xml:space="preserve">D2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contextualSpacing w:val="0"/>
              <w:rPr>
                <w:sz w:val="18"/>
                <w:szCs w:val="18"/>
              </w:rPr>
            </w:pPr>
            <w:r w:rsidDel="00000000" w:rsidR="00000000" w:rsidRPr="00000000">
              <w:rPr>
                <w:sz w:val="18"/>
                <w:szCs w:val="18"/>
                <w:rtl w:val="0"/>
              </w:rPr>
              <w:t xml:space="preserve">Advisors have social media links on the website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team_has_advisors_social_profiles_bool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contextualSpacing w:val="0"/>
              <w:rPr>
                <w:sz w:val="18"/>
                <w:szCs w:val="18"/>
              </w:rPr>
            </w:pPr>
            <w:r w:rsidDel="00000000" w:rsidR="00000000" w:rsidRPr="00000000">
              <w:rPr>
                <w:b w:val="1"/>
                <w:sz w:val="18"/>
                <w:szCs w:val="18"/>
                <w:rtl w:val="0"/>
              </w:rPr>
              <w:t xml:space="preserve">25 </w:t>
            </w:r>
            <w:r w:rsidDel="00000000" w:rsidR="00000000" w:rsidRPr="00000000">
              <w:rPr>
                <w:sz w:val="18"/>
                <w:szCs w:val="18"/>
                <w:rtl w:val="0"/>
              </w:rPr>
              <w:t xml:space="preserve">YES</w:t>
            </w:r>
          </w:p>
          <w:p w:rsidR="00000000" w:rsidDel="00000000" w:rsidP="00000000" w:rsidRDefault="00000000" w:rsidRPr="00000000" w14:paraId="0000040D">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contextualSpacing w:val="0"/>
              <w:rPr>
                <w:sz w:val="18"/>
                <w:szCs w:val="18"/>
              </w:rPr>
            </w:pPr>
            <w:r w:rsidDel="00000000" w:rsidR="00000000" w:rsidRPr="00000000">
              <w:rPr>
                <w:sz w:val="18"/>
                <w:szCs w:val="18"/>
                <w:rtl w:val="0"/>
              </w:rPr>
              <w:t xml:space="preserve">D3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contextualSpacing w:val="0"/>
              <w:rPr>
                <w:sz w:val="18"/>
                <w:szCs w:val="18"/>
              </w:rPr>
            </w:pPr>
            <w:r w:rsidDel="00000000" w:rsidR="00000000" w:rsidRPr="00000000">
              <w:rPr>
                <w:sz w:val="18"/>
                <w:szCs w:val="18"/>
                <w:rtl w:val="0"/>
              </w:rPr>
              <w:t xml:space="preserve">2+ advisors have managed multi million dollar companies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multiple_advisors_managed_multimillion_dollar_engagements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YES</w:t>
            </w:r>
          </w:p>
          <w:p w:rsidR="00000000" w:rsidDel="00000000" w:rsidP="00000000" w:rsidRDefault="00000000" w:rsidRPr="00000000" w14:paraId="0000041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contextualSpacing w:val="0"/>
              <w:jc w:val="center"/>
              <w:rPr>
                <w:b w:val="1"/>
                <w:sz w:val="18"/>
                <w:szCs w:val="18"/>
              </w:rPr>
            </w:pPr>
            <w:r w:rsidDel="00000000" w:rsidR="00000000" w:rsidRPr="00000000">
              <w:rPr>
                <w:b w:val="1"/>
                <w:sz w:val="18"/>
                <w:szCs w:val="18"/>
                <w:rtl w:val="0"/>
              </w:rPr>
              <w:t xml:space="preserve">E</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contextualSpacing w:val="0"/>
              <w:jc w:val="center"/>
              <w:rPr>
                <w:b w:val="1"/>
                <w:sz w:val="18"/>
                <w:szCs w:val="18"/>
              </w:rPr>
            </w:pPr>
            <w:r w:rsidDel="00000000" w:rsidR="00000000" w:rsidRPr="00000000">
              <w:rPr>
                <w:b w:val="1"/>
                <w:sz w:val="18"/>
                <w:szCs w:val="18"/>
                <w:rtl w:val="0"/>
              </w:rPr>
              <w:t xml:space="preserve">Community support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contextualSpacing w:val="0"/>
              <w:rPr>
                <w:sz w:val="18"/>
                <w:szCs w:val="18"/>
              </w:rPr>
            </w:pPr>
            <w:r w:rsidDel="00000000" w:rsidR="00000000" w:rsidRPr="00000000">
              <w:rPr>
                <w:sz w:val="18"/>
                <w:szCs w:val="18"/>
                <w:rtl w:val="0"/>
              </w:rPr>
              <w:t xml:space="preserve">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contextualSpacing w:val="0"/>
              <w:rPr>
                <w:sz w:val="18"/>
                <w:szCs w:val="18"/>
              </w:rPr>
            </w:pPr>
            <w:r w:rsidDel="00000000" w:rsidR="00000000" w:rsidRPr="00000000">
              <w:rPr>
                <w:sz w:val="18"/>
                <w:szCs w:val="18"/>
                <w:rtl w:val="0"/>
              </w:rPr>
              <w:t xml:space="preserve">Community support is compared to the average of the total researched coins that actually have a community.</w:t>
              <w:br w:type="textWrapping"/>
              <w:br w:type="textWrapping"/>
              <w:t xml:space="preserve">Consists of Facebook, Twitter, YouTube, Reddit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contextualSpacing w:val="0"/>
              <w:rPr>
                <w:sz w:val="18"/>
                <w:szCs w:val="18"/>
              </w:rPr>
            </w:pPr>
            <w:r w:rsidDel="00000000" w:rsidR="00000000" w:rsidRPr="00000000">
              <w:rPr>
                <w:sz w:val="18"/>
                <w:szCs w:val="18"/>
                <w:rtl w:val="0"/>
              </w:rPr>
              <w:t xml:space="preserve">community_size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contextualSpacing w:val="0"/>
              <w:rPr>
                <w:sz w:val="18"/>
                <w:szCs w:val="18"/>
              </w:rPr>
            </w:pPr>
            <w:r w:rsidDel="00000000" w:rsidR="00000000" w:rsidRPr="00000000">
              <w:rPr>
                <w:b w:val="1"/>
                <w:sz w:val="18"/>
                <w:szCs w:val="18"/>
                <w:rtl w:val="0"/>
              </w:rPr>
              <w:t xml:space="preserve">100 </w:t>
            </w:r>
            <w:r w:rsidDel="00000000" w:rsidR="00000000" w:rsidRPr="00000000">
              <w:rPr>
                <w:sz w:val="18"/>
                <w:szCs w:val="18"/>
                <w:rtl w:val="0"/>
              </w:rPr>
              <w:t xml:space="preserve">99th-percentile</w:t>
            </w:r>
          </w:p>
          <w:p w:rsidR="00000000" w:rsidDel="00000000" w:rsidP="00000000" w:rsidRDefault="00000000" w:rsidRPr="00000000" w14:paraId="0000041E">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90</w:t>
            </w:r>
            <w:r w:rsidDel="00000000" w:rsidR="00000000" w:rsidRPr="00000000">
              <w:rPr>
                <w:sz w:val="18"/>
                <w:szCs w:val="18"/>
                <w:rtl w:val="0"/>
              </w:rPr>
              <w:t xml:space="preserve"> 95th-percentile</w:t>
            </w:r>
          </w:p>
          <w:p w:rsidR="00000000" w:rsidDel="00000000" w:rsidP="00000000" w:rsidRDefault="00000000" w:rsidRPr="00000000" w14:paraId="0000041F">
            <w:pPr>
              <w:widowControl w:val="0"/>
              <w:spacing w:line="240" w:lineRule="auto"/>
              <w:contextualSpacing w:val="0"/>
              <w:rPr>
                <w:sz w:val="18"/>
                <w:szCs w:val="18"/>
              </w:rPr>
            </w:pPr>
            <w:r w:rsidDel="00000000" w:rsidR="00000000" w:rsidRPr="00000000">
              <w:rPr>
                <w:b w:val="1"/>
                <w:sz w:val="18"/>
                <w:szCs w:val="18"/>
                <w:rtl w:val="0"/>
              </w:rPr>
              <w:t xml:space="preserve">  80 </w:t>
            </w:r>
            <w:r w:rsidDel="00000000" w:rsidR="00000000" w:rsidRPr="00000000">
              <w:rPr>
                <w:sz w:val="18"/>
                <w:szCs w:val="18"/>
                <w:rtl w:val="0"/>
              </w:rPr>
              <w:t xml:space="preserve">85th-percentile</w:t>
            </w:r>
          </w:p>
          <w:p w:rsidR="00000000" w:rsidDel="00000000" w:rsidP="00000000" w:rsidRDefault="00000000" w:rsidRPr="00000000" w14:paraId="00000420">
            <w:pPr>
              <w:widowControl w:val="0"/>
              <w:spacing w:line="240" w:lineRule="auto"/>
              <w:contextualSpacing w:val="0"/>
              <w:rPr>
                <w:sz w:val="18"/>
                <w:szCs w:val="18"/>
              </w:rPr>
            </w:pPr>
            <w:r w:rsidDel="00000000" w:rsidR="00000000" w:rsidRPr="00000000">
              <w:rPr>
                <w:b w:val="1"/>
                <w:sz w:val="18"/>
                <w:szCs w:val="18"/>
                <w:rtl w:val="0"/>
              </w:rPr>
              <w:t xml:space="preserve">  50 </w:t>
            </w:r>
            <w:r w:rsidDel="00000000" w:rsidR="00000000" w:rsidRPr="00000000">
              <w:rPr>
                <w:sz w:val="18"/>
                <w:szCs w:val="18"/>
                <w:rtl w:val="0"/>
              </w:rPr>
              <w:t xml:space="preserve">50th-percentile</w:t>
            </w:r>
          </w:p>
          <w:p w:rsidR="00000000" w:rsidDel="00000000" w:rsidP="00000000" w:rsidRDefault="00000000" w:rsidRPr="00000000" w14:paraId="00000421">
            <w:pPr>
              <w:widowControl w:val="0"/>
              <w:spacing w:line="240" w:lineRule="auto"/>
              <w:contextualSpacing w:val="0"/>
              <w:rPr>
                <w:sz w:val="18"/>
                <w:szCs w:val="18"/>
              </w:rPr>
            </w:pPr>
            <w:r w:rsidDel="00000000" w:rsidR="00000000" w:rsidRPr="00000000">
              <w:rPr>
                <w:b w:val="1"/>
                <w:sz w:val="18"/>
                <w:szCs w:val="18"/>
                <w:rtl w:val="0"/>
              </w:rPr>
              <w:t xml:space="preserve">  30 </w:t>
            </w:r>
            <w:r w:rsidDel="00000000" w:rsidR="00000000" w:rsidRPr="00000000">
              <w:rPr>
                <w:sz w:val="18"/>
                <w:szCs w:val="18"/>
                <w:rtl w:val="0"/>
              </w:rPr>
              <w:t xml:space="preserve">30th-percentile</w:t>
            </w:r>
          </w:p>
          <w:p w:rsidR="00000000" w:rsidDel="00000000" w:rsidP="00000000" w:rsidRDefault="00000000" w:rsidRPr="00000000" w14:paraId="00000422">
            <w:pPr>
              <w:widowControl w:val="0"/>
              <w:spacing w:line="240" w:lineRule="auto"/>
              <w:contextualSpacing w:val="0"/>
              <w:rPr>
                <w:sz w:val="18"/>
                <w:szCs w:val="18"/>
              </w:rPr>
            </w:pPr>
            <w:r w:rsidDel="00000000" w:rsidR="00000000" w:rsidRPr="00000000">
              <w:rPr>
                <w:b w:val="1"/>
                <w:sz w:val="18"/>
                <w:szCs w:val="18"/>
                <w:rtl w:val="0"/>
              </w:rPr>
              <w:t xml:space="preserve">  10 </w:t>
            </w:r>
            <w:r w:rsidDel="00000000" w:rsidR="00000000" w:rsidRPr="00000000">
              <w:rPr>
                <w:sz w:val="18"/>
                <w:szCs w:val="18"/>
                <w:rtl w:val="0"/>
              </w:rPr>
              <w:t xml:space="preserve">10th-percentile</w:t>
            </w:r>
          </w:p>
          <w:p w:rsidR="00000000" w:rsidDel="00000000" w:rsidP="00000000" w:rsidRDefault="00000000" w:rsidRPr="00000000" w14:paraId="0000042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contextualSpacing w:val="0"/>
              <w:jc w:val="center"/>
              <w:rPr>
                <w:b w:val="1"/>
                <w:sz w:val="18"/>
                <w:szCs w:val="18"/>
              </w:rPr>
            </w:pPr>
            <w:r w:rsidDel="00000000" w:rsidR="00000000" w:rsidRPr="00000000">
              <w:rPr>
                <w:b w:val="1"/>
                <w:sz w:val="18"/>
                <w:szCs w:val="18"/>
                <w:rtl w:val="0"/>
              </w:rPr>
              <w:t xml:space="preserve">F</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contextualSpacing w:val="0"/>
              <w:jc w:val="center"/>
              <w:rPr>
                <w:b w:val="1"/>
                <w:sz w:val="18"/>
                <w:szCs w:val="18"/>
              </w:rPr>
            </w:pPr>
            <w:r w:rsidDel="00000000" w:rsidR="00000000" w:rsidRPr="00000000">
              <w:rPr>
                <w:b w:val="1"/>
                <w:sz w:val="18"/>
                <w:szCs w:val="18"/>
                <w:rtl w:val="0"/>
              </w:rPr>
              <w:t xml:space="preserve">Product-10%*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contextualSpacing w:val="0"/>
              <w:rPr>
                <w:sz w:val="18"/>
                <w:szCs w:val="18"/>
              </w:rPr>
            </w:pPr>
            <w:r w:rsidDel="00000000" w:rsidR="00000000" w:rsidRPr="00000000">
              <w:rPr>
                <w:sz w:val="18"/>
                <w:szCs w:val="18"/>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contextualSpacing w:val="0"/>
              <w:rPr>
                <w:sz w:val="18"/>
                <w:szCs w:val="18"/>
              </w:rPr>
            </w:pPr>
            <w:r w:rsidDel="00000000" w:rsidR="00000000" w:rsidRPr="00000000">
              <w:rPr>
                <w:sz w:val="18"/>
                <w:szCs w:val="18"/>
                <w:rtl w:val="0"/>
              </w:rPr>
              <w:t xml:space="preserve">Product status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contextualSpacing w:val="0"/>
              <w:rPr>
                <w:sz w:val="18"/>
                <w:szCs w:val="18"/>
              </w:rPr>
            </w:pPr>
            <w:r w:rsidDel="00000000" w:rsidR="00000000" w:rsidRPr="00000000">
              <w:rPr>
                <w:b w:val="1"/>
                <w:sz w:val="18"/>
                <w:szCs w:val="18"/>
                <w:rtl w:val="0"/>
              </w:rPr>
              <w:t xml:space="preserve">50 </w:t>
            </w:r>
            <w:r w:rsidDel="00000000" w:rsidR="00000000" w:rsidRPr="00000000">
              <w:rPr>
                <w:sz w:val="18"/>
                <w:szCs w:val="18"/>
                <w:rtl w:val="0"/>
              </w:rPr>
              <w:t xml:space="preserve">Fully working product</w:t>
            </w:r>
          </w:p>
          <w:p w:rsidR="00000000" w:rsidDel="00000000" w:rsidP="00000000" w:rsidRDefault="00000000" w:rsidRPr="00000000" w14:paraId="0000042E">
            <w:pPr>
              <w:widowControl w:val="0"/>
              <w:spacing w:line="240" w:lineRule="auto"/>
              <w:contextualSpacing w:val="0"/>
              <w:rPr>
                <w:sz w:val="18"/>
                <w:szCs w:val="18"/>
              </w:rPr>
            </w:pPr>
            <w:r w:rsidDel="00000000" w:rsidR="00000000" w:rsidRPr="00000000">
              <w:rPr>
                <w:b w:val="1"/>
                <w:sz w:val="18"/>
                <w:szCs w:val="18"/>
                <w:rtl w:val="0"/>
              </w:rPr>
              <w:t xml:space="preserve">40 </w:t>
            </w:r>
            <w:r w:rsidDel="00000000" w:rsidR="00000000" w:rsidRPr="00000000">
              <w:rPr>
                <w:sz w:val="18"/>
                <w:szCs w:val="18"/>
                <w:rtl w:val="0"/>
              </w:rPr>
              <w:t xml:space="preserve">Beta version</w:t>
            </w:r>
          </w:p>
          <w:p w:rsidR="00000000" w:rsidDel="00000000" w:rsidP="00000000" w:rsidRDefault="00000000" w:rsidRPr="00000000" w14:paraId="0000042F">
            <w:pPr>
              <w:widowControl w:val="0"/>
              <w:spacing w:line="240" w:lineRule="auto"/>
              <w:contextualSpacing w:val="0"/>
              <w:rPr>
                <w:sz w:val="18"/>
                <w:szCs w:val="18"/>
              </w:rPr>
            </w:pPr>
            <w:r w:rsidDel="00000000" w:rsidR="00000000" w:rsidRPr="00000000">
              <w:rPr>
                <w:b w:val="1"/>
                <w:sz w:val="18"/>
                <w:szCs w:val="18"/>
                <w:rtl w:val="0"/>
              </w:rPr>
              <w:t xml:space="preserve">30 </w:t>
            </w:r>
            <w:r w:rsidDel="00000000" w:rsidR="00000000" w:rsidRPr="00000000">
              <w:rPr>
                <w:sz w:val="18"/>
                <w:szCs w:val="18"/>
                <w:rtl w:val="0"/>
              </w:rPr>
              <w:t xml:space="preserve">Alpha version</w:t>
            </w:r>
          </w:p>
          <w:p w:rsidR="00000000" w:rsidDel="00000000" w:rsidP="00000000" w:rsidRDefault="00000000" w:rsidRPr="00000000" w14:paraId="00000430">
            <w:pPr>
              <w:widowControl w:val="0"/>
              <w:spacing w:line="240" w:lineRule="auto"/>
              <w:contextualSpacing w:val="0"/>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Prototype / MVP</w:t>
            </w:r>
          </w:p>
          <w:p w:rsidR="00000000" w:rsidDel="00000000" w:rsidP="00000000" w:rsidRDefault="00000000" w:rsidRPr="00000000" w14:paraId="00000431">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Demo only</w:t>
            </w:r>
          </w:p>
          <w:p w:rsidR="00000000" w:rsidDel="00000000" w:rsidP="00000000" w:rsidRDefault="00000000" w:rsidRPr="00000000" w14:paraId="00000432">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Just an Idea</w:t>
            </w:r>
          </w:p>
          <w:p w:rsidR="00000000" w:rsidDel="00000000" w:rsidP="00000000" w:rsidRDefault="00000000" w:rsidRPr="00000000" w14:paraId="0000043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Unknown</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contextualSpacing w:val="0"/>
              <w:rPr>
                <w:sz w:val="18"/>
                <w:szCs w:val="18"/>
              </w:rPr>
            </w:pPr>
            <w:r w:rsidDel="00000000" w:rsidR="00000000" w:rsidRPr="00000000">
              <w:rPr>
                <w:sz w:val="18"/>
                <w:szCs w:val="18"/>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contextualSpacing w:val="0"/>
              <w:rPr>
                <w:sz w:val="18"/>
                <w:szCs w:val="18"/>
              </w:rPr>
            </w:pPr>
            <w:r w:rsidDel="00000000" w:rsidR="00000000" w:rsidRPr="00000000">
              <w:rPr>
                <w:sz w:val="18"/>
                <w:szCs w:val="18"/>
                <w:rtl w:val="0"/>
              </w:rPr>
              <w:t xml:space="preserve">Open source code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open_source_bool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contextualSpacing w:val="0"/>
              <w:rPr>
                <w:sz w:val="18"/>
                <w:szCs w:val="18"/>
              </w:rPr>
            </w:pPr>
            <w:r w:rsidDel="00000000" w:rsidR="00000000" w:rsidRPr="00000000">
              <w:rPr>
                <w:b w:val="1"/>
                <w:sz w:val="18"/>
                <w:szCs w:val="18"/>
                <w:rtl w:val="0"/>
              </w:rPr>
              <w:t xml:space="preserve">20</w:t>
            </w:r>
            <w:r w:rsidDel="00000000" w:rsidR="00000000" w:rsidRPr="00000000">
              <w:rPr>
                <w:sz w:val="18"/>
                <w:szCs w:val="18"/>
                <w:rtl w:val="0"/>
              </w:rPr>
              <w:t xml:space="preserve"> YES</w:t>
            </w:r>
          </w:p>
          <w:p w:rsidR="00000000" w:rsidDel="00000000" w:rsidP="00000000" w:rsidRDefault="00000000" w:rsidRPr="00000000" w14:paraId="00000439">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contextualSpacing w:val="0"/>
              <w:rPr>
                <w:sz w:val="18"/>
                <w:szCs w:val="18"/>
              </w:rPr>
            </w:pPr>
            <w:r w:rsidDel="00000000" w:rsidR="00000000" w:rsidRPr="00000000">
              <w:rPr>
                <w:sz w:val="18"/>
                <w:szCs w:val="18"/>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contextualSpacing w:val="0"/>
              <w:rPr>
                <w:sz w:val="18"/>
                <w:szCs w:val="18"/>
              </w:rPr>
            </w:pPr>
            <w:r w:rsidDel="00000000" w:rsidR="00000000" w:rsidRPr="00000000">
              <w:rPr>
                <w:sz w:val="18"/>
                <w:szCs w:val="18"/>
                <w:rtl w:val="0"/>
              </w:rPr>
              <w:t xml:space="preserve">Product roadmap exists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product_roadmap_url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contextualSpacing w:val="0"/>
              <w:rPr>
                <w:sz w:val="18"/>
                <w:szCs w:val="18"/>
              </w:rPr>
            </w:pPr>
            <w:r w:rsidDel="00000000" w:rsidR="00000000" w:rsidRPr="00000000">
              <w:rPr>
                <w:b w:val="1"/>
                <w:sz w:val="18"/>
                <w:szCs w:val="18"/>
                <w:rtl w:val="0"/>
              </w:rPr>
              <w:t xml:space="preserve">15</w:t>
            </w:r>
            <w:r w:rsidDel="00000000" w:rsidR="00000000" w:rsidRPr="00000000">
              <w:rPr>
                <w:sz w:val="18"/>
                <w:szCs w:val="18"/>
                <w:rtl w:val="0"/>
              </w:rPr>
              <w:t xml:space="preserve"> Not empty</w:t>
            </w:r>
          </w:p>
          <w:p w:rsidR="00000000" w:rsidDel="00000000" w:rsidP="00000000" w:rsidRDefault="00000000" w:rsidRPr="00000000" w14:paraId="0000043F">
            <w:pPr>
              <w:widowControl w:val="0"/>
              <w:spacing w:line="240" w:lineRule="auto"/>
              <w:contextualSpacing w:val="0"/>
              <w:rPr>
                <w:sz w:val="18"/>
                <w:szCs w:val="18"/>
              </w:rPr>
            </w:pPr>
            <w:r w:rsidDel="00000000" w:rsidR="00000000" w:rsidRPr="00000000">
              <w:rPr>
                <w:sz w:val="18"/>
                <w:szCs w:val="18"/>
                <w:rtl w:val="0"/>
              </w:rPr>
              <w:t xml:space="preserve">  </w:t>
            </w:r>
            <w:r w:rsidDel="00000000" w:rsidR="00000000" w:rsidRPr="00000000">
              <w:rPr>
                <w:b w:val="1"/>
                <w:sz w:val="18"/>
                <w:szCs w:val="18"/>
                <w:rtl w:val="0"/>
              </w:rPr>
              <w:t xml:space="preserve">0</w:t>
            </w:r>
            <w:r w:rsidDel="00000000" w:rsidR="00000000" w:rsidRPr="00000000">
              <w:rPr>
                <w:sz w:val="18"/>
                <w:szCs w:val="18"/>
                <w:rtl w:val="0"/>
              </w:rPr>
              <w:t xml:space="preserve"> Empty</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contextualSpacing w:val="0"/>
              <w:rPr>
                <w:sz w:val="18"/>
                <w:szCs w:val="18"/>
              </w:rPr>
            </w:pPr>
            <w:r w:rsidDel="00000000" w:rsidR="00000000" w:rsidRPr="00000000">
              <w:rPr>
                <w:sz w:val="18"/>
                <w:szCs w:val="18"/>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contextualSpacing w:val="0"/>
              <w:rPr>
                <w:sz w:val="18"/>
                <w:szCs w:val="18"/>
              </w:rPr>
            </w:pPr>
            <w:r w:rsidDel="00000000" w:rsidR="00000000" w:rsidRPr="00000000">
              <w:rPr>
                <w:sz w:val="18"/>
                <w:szCs w:val="18"/>
                <w:rtl w:val="0"/>
              </w:rPr>
              <w:t xml:space="preserve">Coin age (Date today - Release date)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product_release_date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5+ years</w:t>
            </w:r>
          </w:p>
          <w:p w:rsidR="00000000" w:rsidDel="00000000" w:rsidP="00000000" w:rsidRDefault="00000000" w:rsidRPr="00000000" w14:paraId="00000445">
            <w:pPr>
              <w:widowControl w:val="0"/>
              <w:spacing w:line="240" w:lineRule="auto"/>
              <w:contextualSpacing w:val="0"/>
              <w:rPr>
                <w:sz w:val="18"/>
                <w:szCs w:val="18"/>
              </w:rPr>
            </w:pPr>
            <w:r w:rsidDel="00000000" w:rsidR="00000000" w:rsidRPr="00000000">
              <w:rPr>
                <w:b w:val="1"/>
                <w:sz w:val="18"/>
                <w:szCs w:val="18"/>
                <w:rtl w:val="0"/>
              </w:rPr>
              <w:t xml:space="preserve">12  </w:t>
            </w:r>
            <w:r w:rsidDel="00000000" w:rsidR="00000000" w:rsidRPr="00000000">
              <w:rPr>
                <w:sz w:val="18"/>
                <w:szCs w:val="18"/>
                <w:rtl w:val="0"/>
              </w:rPr>
              <w:t xml:space="preserve">1+ years</w:t>
            </w:r>
          </w:p>
          <w:p w:rsidR="00000000" w:rsidDel="00000000" w:rsidP="00000000" w:rsidRDefault="00000000" w:rsidRPr="00000000" w14:paraId="00000446">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6+ months</w:t>
            </w:r>
          </w:p>
          <w:p w:rsidR="00000000" w:rsidDel="00000000" w:rsidP="00000000" w:rsidRDefault="00000000" w:rsidRPr="00000000" w14:paraId="00000447">
            <w:pPr>
              <w:widowControl w:val="0"/>
              <w:spacing w:line="240" w:lineRule="auto"/>
              <w:contextualSpacing w:val="0"/>
              <w:rPr>
                <w:sz w:val="18"/>
                <w:szCs w:val="18"/>
              </w:rPr>
            </w:pPr>
            <w:r w:rsidDel="00000000" w:rsidR="00000000" w:rsidRPr="00000000">
              <w:rPr>
                <w:b w:val="1"/>
                <w:sz w:val="18"/>
                <w:szCs w:val="18"/>
                <w:rtl w:val="0"/>
              </w:rPr>
              <w:t xml:space="preserve">7    </w:t>
            </w:r>
            <w:r w:rsidDel="00000000" w:rsidR="00000000" w:rsidRPr="00000000">
              <w:rPr>
                <w:sz w:val="18"/>
                <w:szCs w:val="18"/>
                <w:rtl w:val="0"/>
              </w:rPr>
              <w:t xml:space="preserve">3+ months</w:t>
            </w:r>
          </w:p>
          <w:p w:rsidR="00000000" w:rsidDel="00000000" w:rsidP="00000000" w:rsidRDefault="00000000" w:rsidRPr="00000000" w14:paraId="00000448">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1+ months</w:t>
            </w:r>
          </w:p>
          <w:p w:rsidR="00000000" w:rsidDel="00000000" w:rsidP="00000000" w:rsidRDefault="00000000" w:rsidRPr="00000000" w14:paraId="00000449">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&lt; 1 month</w:t>
            </w:r>
          </w:p>
          <w:p w:rsidR="00000000" w:rsidDel="00000000" w:rsidP="00000000" w:rsidRDefault="00000000" w:rsidRPr="00000000" w14:paraId="0000044A">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future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contextualSpacing w:val="0"/>
              <w:jc w:val="center"/>
              <w:rPr>
                <w:b w:val="1"/>
                <w:sz w:val="18"/>
                <w:szCs w:val="18"/>
              </w:rPr>
            </w:pPr>
            <w:r w:rsidDel="00000000" w:rsidR="00000000" w:rsidRPr="00000000">
              <w:rPr>
                <w:b w:val="1"/>
                <w:sz w:val="18"/>
                <w:szCs w:val="18"/>
                <w:rtl w:val="0"/>
              </w:rPr>
              <w:t xml:space="preserve">G</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contextualSpacing w:val="0"/>
              <w:jc w:val="center"/>
              <w:rPr>
                <w:b w:val="1"/>
                <w:sz w:val="18"/>
                <w:szCs w:val="18"/>
              </w:rPr>
            </w:pPr>
            <w:r w:rsidDel="00000000" w:rsidR="00000000" w:rsidRPr="00000000">
              <w:rPr>
                <w:b w:val="1"/>
                <w:sz w:val="18"/>
                <w:szCs w:val="18"/>
                <w:rtl w:val="0"/>
              </w:rPr>
              <w:t xml:space="preserve">Coin strength - 10%*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contextualSpacing w:val="0"/>
              <w:rPr>
                <w:sz w:val="18"/>
                <w:szCs w:val="18"/>
              </w:rPr>
            </w:pPr>
            <w:r w:rsidDel="00000000" w:rsidR="00000000" w:rsidRPr="00000000">
              <w:rPr>
                <w:sz w:val="18"/>
                <w:szCs w:val="18"/>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contextualSpacing w:val="0"/>
              <w:rPr>
                <w:sz w:val="18"/>
                <w:szCs w:val="18"/>
              </w:rPr>
            </w:pPr>
            <w:r w:rsidDel="00000000" w:rsidR="00000000" w:rsidRPr="00000000">
              <w:rPr>
                <w:sz w:val="18"/>
                <w:szCs w:val="18"/>
                <w:rtl w:val="0"/>
              </w:rPr>
              <w:t xml:space="preserve">Transactions per second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transactions_per_second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contextualSpacing w:val="0"/>
              <w:rPr>
                <w:sz w:val="18"/>
                <w:szCs w:val="18"/>
              </w:rPr>
            </w:pPr>
            <w:r w:rsidDel="00000000" w:rsidR="00000000" w:rsidRPr="00000000">
              <w:rPr>
                <w:b w:val="1"/>
                <w:sz w:val="18"/>
                <w:szCs w:val="18"/>
                <w:rtl w:val="0"/>
              </w:rPr>
              <w:t xml:space="preserve">8 </w:t>
            </w:r>
            <w:r w:rsidDel="00000000" w:rsidR="00000000" w:rsidRPr="00000000">
              <w:rPr>
                <w:sz w:val="18"/>
                <w:szCs w:val="18"/>
                <w:rtl w:val="0"/>
              </w:rPr>
              <w:t xml:space="preserve">10,000+</w:t>
            </w:r>
          </w:p>
          <w:p w:rsidR="00000000" w:rsidDel="00000000" w:rsidP="00000000" w:rsidRDefault="00000000" w:rsidRPr="00000000" w14:paraId="00000455">
            <w:pPr>
              <w:widowControl w:val="0"/>
              <w:spacing w:line="240" w:lineRule="auto"/>
              <w:contextualSpacing w:val="0"/>
              <w:rPr>
                <w:sz w:val="18"/>
                <w:szCs w:val="18"/>
              </w:rPr>
            </w:pPr>
            <w:r w:rsidDel="00000000" w:rsidR="00000000" w:rsidRPr="00000000">
              <w:rPr>
                <w:b w:val="1"/>
                <w:sz w:val="18"/>
                <w:szCs w:val="18"/>
                <w:rtl w:val="0"/>
              </w:rPr>
              <w:t xml:space="preserve">4</w:t>
            </w:r>
            <w:r w:rsidDel="00000000" w:rsidR="00000000" w:rsidRPr="00000000">
              <w:rPr>
                <w:sz w:val="18"/>
                <w:szCs w:val="18"/>
                <w:rtl w:val="0"/>
              </w:rPr>
              <w:t xml:space="preserve"> 1,000-10,000</w:t>
            </w:r>
          </w:p>
          <w:p w:rsidR="00000000" w:rsidDel="00000000" w:rsidP="00000000" w:rsidRDefault="00000000" w:rsidRPr="00000000" w14:paraId="00000456">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100-1,000</w:t>
            </w:r>
          </w:p>
          <w:p w:rsidR="00000000" w:rsidDel="00000000" w:rsidP="00000000" w:rsidRDefault="00000000" w:rsidRPr="00000000" w14:paraId="00000457">
            <w:pPr>
              <w:widowControl w:val="0"/>
              <w:spacing w:line="240" w:lineRule="auto"/>
              <w:contextualSpacing w:val="0"/>
              <w:rPr>
                <w:sz w:val="18"/>
                <w:szCs w:val="18"/>
              </w:rPr>
            </w:pPr>
            <w:r w:rsidDel="00000000" w:rsidR="00000000" w:rsidRPr="00000000">
              <w:rPr>
                <w:b w:val="1"/>
                <w:sz w:val="18"/>
                <w:szCs w:val="18"/>
                <w:rtl w:val="0"/>
              </w:rPr>
              <w:t xml:space="preserve">1 </w:t>
            </w:r>
            <w:r w:rsidDel="00000000" w:rsidR="00000000" w:rsidRPr="00000000">
              <w:rPr>
                <w:sz w:val="18"/>
                <w:szCs w:val="18"/>
                <w:rtl w:val="0"/>
              </w:rPr>
              <w:t xml:space="preserve">10-100</w:t>
            </w:r>
          </w:p>
          <w:p w:rsidR="00000000" w:rsidDel="00000000" w:rsidP="00000000" w:rsidRDefault="00000000" w:rsidRPr="00000000" w14:paraId="00000458">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&lt;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contextualSpacing w:val="0"/>
              <w:rPr>
                <w:sz w:val="18"/>
                <w:szCs w:val="18"/>
              </w:rPr>
            </w:pPr>
            <w:r w:rsidDel="00000000" w:rsidR="00000000" w:rsidRPr="00000000">
              <w:rPr>
                <w:sz w:val="18"/>
                <w:szCs w:val="18"/>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contextualSpacing w:val="0"/>
              <w:rPr>
                <w:sz w:val="18"/>
                <w:szCs w:val="18"/>
              </w:rPr>
            </w:pPr>
            <w:r w:rsidDel="00000000" w:rsidR="00000000" w:rsidRPr="00000000">
              <w:rPr>
                <w:sz w:val="18"/>
                <w:szCs w:val="18"/>
                <w:rtl w:val="0"/>
              </w:rPr>
              <w:t xml:space="preserve">Emission rate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token_emission_rate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contextualSpacing w:val="0"/>
              <w:rPr>
                <w:b w:val="1"/>
                <w:sz w:val="18"/>
                <w:szCs w:val="18"/>
              </w:rPr>
            </w:pPr>
            <w:r w:rsidDel="00000000" w:rsidR="00000000" w:rsidRPr="00000000">
              <w:rPr>
                <w:b w:val="1"/>
                <w:sz w:val="18"/>
                <w:szCs w:val="18"/>
                <w:rtl w:val="0"/>
              </w:rPr>
              <w:t xml:space="preserve">30</w:t>
            </w:r>
            <w:r w:rsidDel="00000000" w:rsidR="00000000" w:rsidRPr="00000000">
              <w:rPr>
                <w:sz w:val="18"/>
                <w:szCs w:val="18"/>
                <w:rtl w:val="0"/>
              </w:rPr>
              <w:t xml:space="preserve"> "No new tokens created"</w:t>
              <w:br w:type="textWrapping"/>
            </w:r>
            <w:r w:rsidDel="00000000" w:rsidR="00000000" w:rsidRPr="00000000">
              <w:rPr>
                <w:b w:val="1"/>
                <w:sz w:val="18"/>
                <w:szCs w:val="18"/>
                <w:rtl w:val="0"/>
              </w:rPr>
              <w:t xml:space="preserve">30 </w:t>
            </w:r>
            <w:r w:rsidDel="00000000" w:rsidR="00000000" w:rsidRPr="00000000">
              <w:rPr>
                <w:sz w:val="18"/>
                <w:szCs w:val="18"/>
                <w:rtl w:val="0"/>
              </w:rPr>
              <w:t xml:space="preserve">"Deflation through token burning"</w:t>
            </w:r>
            <w:r w:rsidDel="00000000" w:rsidR="00000000" w:rsidRPr="00000000">
              <w:rPr>
                <w:rtl w:val="0"/>
              </w:rPr>
            </w:r>
          </w:p>
          <w:p w:rsidR="00000000" w:rsidDel="00000000" w:rsidP="00000000" w:rsidRDefault="00000000" w:rsidRPr="00000000" w14:paraId="0000045E">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"Emitted in preparation to amount of network activity"</w:t>
            </w:r>
            <w:r w:rsidDel="00000000" w:rsidR="00000000" w:rsidRPr="00000000">
              <w:rPr>
                <w:rtl w:val="0"/>
              </w:rPr>
            </w:r>
          </w:p>
          <w:p w:rsidR="00000000" w:rsidDel="00000000" w:rsidP="00000000" w:rsidRDefault="00000000" w:rsidRPr="00000000" w14:paraId="0000045F">
            <w:pPr>
              <w:widowControl w:val="0"/>
              <w:spacing w:line="240" w:lineRule="auto"/>
              <w:contextualSpacing w:val="0"/>
              <w:rPr>
                <w:b w:val="1"/>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"2nd round might occur"</w:t>
            </w:r>
            <w:r w:rsidDel="00000000" w:rsidR="00000000" w:rsidRPr="00000000">
              <w:rPr>
                <w:rtl w:val="0"/>
              </w:rPr>
            </w:r>
          </w:p>
          <w:p w:rsidR="00000000" w:rsidDel="00000000" w:rsidP="00000000" w:rsidRDefault="00000000" w:rsidRPr="00000000" w14:paraId="00000460">
            <w:pPr>
              <w:widowControl w:val="0"/>
              <w:spacing w:line="240" w:lineRule="auto"/>
              <w:contextualSpacing w:val="0"/>
              <w:rPr>
                <w:b w:val="1"/>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"Company can decide"</w:t>
            </w:r>
            <w:r w:rsidDel="00000000" w:rsidR="00000000" w:rsidRPr="00000000">
              <w:rPr>
                <w:rtl w:val="0"/>
              </w:rPr>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contextualSpacing w:val="0"/>
              <w:rPr>
                <w:sz w:val="18"/>
                <w:szCs w:val="18"/>
              </w:rPr>
            </w:pPr>
            <w:r w:rsidDel="00000000" w:rsidR="00000000" w:rsidRPr="00000000">
              <w:rPr>
                <w:sz w:val="18"/>
                <w:szCs w:val="18"/>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contextualSpacing w:val="0"/>
              <w:rPr>
                <w:sz w:val="18"/>
                <w:szCs w:val="18"/>
              </w:rPr>
            </w:pPr>
            <w:r w:rsidDel="00000000" w:rsidR="00000000" w:rsidRPr="00000000">
              <w:rPr>
                <w:sz w:val="18"/>
                <w:szCs w:val="18"/>
                <w:rtl w:val="0"/>
              </w:rPr>
              <w:t xml:space="preserve">Average trading volume past 3 months against other assets’ avg volume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466">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467">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468">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469">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46A">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46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contextualSpacing w:val="0"/>
              <w:rPr>
                <w:sz w:val="18"/>
                <w:szCs w:val="18"/>
              </w:rPr>
            </w:pPr>
            <w:r w:rsidDel="00000000" w:rsidR="00000000" w:rsidRPr="00000000">
              <w:rPr>
                <w:sz w:val="18"/>
                <w:szCs w:val="18"/>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contextualSpacing w:val="0"/>
              <w:rPr>
                <w:sz w:val="18"/>
                <w:szCs w:val="18"/>
              </w:rPr>
            </w:pPr>
            <w:r w:rsidDel="00000000" w:rsidR="00000000" w:rsidRPr="00000000">
              <w:rPr>
                <w:sz w:val="18"/>
                <w:szCs w:val="18"/>
                <w:rtl w:val="0"/>
              </w:rPr>
              <w:t xml:space="preserve">Average market cap last 3 months against other assets’ avg mkt. cap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market::avg_3mo_mkt_cap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contextualSpacing w:val="0"/>
              <w:rPr>
                <w:sz w:val="18"/>
                <w:szCs w:val="18"/>
              </w:rPr>
            </w:pPr>
            <w:r w:rsidDel="00000000" w:rsidR="00000000" w:rsidRPr="00000000">
              <w:rPr>
                <w:b w:val="1"/>
                <w:sz w:val="18"/>
                <w:szCs w:val="18"/>
                <w:rtl w:val="0"/>
              </w:rPr>
              <w:t xml:space="preserve">17 </w:t>
            </w:r>
            <w:r w:rsidDel="00000000" w:rsidR="00000000" w:rsidRPr="00000000">
              <w:rPr>
                <w:sz w:val="18"/>
                <w:szCs w:val="18"/>
                <w:rtl w:val="0"/>
              </w:rPr>
              <w:t xml:space="preserve">99th-percentile</w:t>
            </w:r>
          </w:p>
          <w:p w:rsidR="00000000" w:rsidDel="00000000" w:rsidP="00000000" w:rsidRDefault="00000000" w:rsidRPr="00000000" w14:paraId="00000471">
            <w:pPr>
              <w:widowControl w:val="0"/>
              <w:spacing w:line="240" w:lineRule="auto"/>
              <w:contextualSpacing w:val="0"/>
              <w:rPr>
                <w:sz w:val="18"/>
                <w:szCs w:val="18"/>
              </w:rPr>
            </w:pPr>
            <w:r w:rsidDel="00000000" w:rsidR="00000000" w:rsidRPr="00000000">
              <w:rPr>
                <w:b w:val="1"/>
                <w:sz w:val="18"/>
                <w:szCs w:val="18"/>
                <w:rtl w:val="0"/>
              </w:rPr>
              <w:t xml:space="preserve">16</w:t>
            </w:r>
            <w:r w:rsidDel="00000000" w:rsidR="00000000" w:rsidRPr="00000000">
              <w:rPr>
                <w:sz w:val="18"/>
                <w:szCs w:val="18"/>
                <w:rtl w:val="0"/>
              </w:rPr>
              <w:t xml:space="preserve"> 95th-percentile</w:t>
            </w:r>
          </w:p>
          <w:p w:rsidR="00000000" w:rsidDel="00000000" w:rsidP="00000000" w:rsidRDefault="00000000" w:rsidRPr="00000000" w14:paraId="00000472">
            <w:pPr>
              <w:widowControl w:val="0"/>
              <w:spacing w:line="240" w:lineRule="auto"/>
              <w:contextualSpacing w:val="0"/>
              <w:rPr>
                <w:sz w:val="18"/>
                <w:szCs w:val="18"/>
              </w:rPr>
            </w:pPr>
            <w:r w:rsidDel="00000000" w:rsidR="00000000" w:rsidRPr="00000000">
              <w:rPr>
                <w:b w:val="1"/>
                <w:sz w:val="18"/>
                <w:szCs w:val="18"/>
                <w:rtl w:val="0"/>
              </w:rPr>
              <w:t xml:space="preserve">14 </w:t>
            </w:r>
            <w:r w:rsidDel="00000000" w:rsidR="00000000" w:rsidRPr="00000000">
              <w:rPr>
                <w:sz w:val="18"/>
                <w:szCs w:val="18"/>
                <w:rtl w:val="0"/>
              </w:rPr>
              <w:t xml:space="preserve">85th-percentile</w:t>
            </w:r>
          </w:p>
          <w:p w:rsidR="00000000" w:rsidDel="00000000" w:rsidP="00000000" w:rsidRDefault="00000000" w:rsidRPr="00000000" w14:paraId="00000473">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50th-percentile</w:t>
            </w:r>
          </w:p>
          <w:p w:rsidR="00000000" w:rsidDel="00000000" w:rsidP="00000000" w:rsidRDefault="00000000" w:rsidRPr="00000000" w14:paraId="00000474">
            <w:pPr>
              <w:widowControl w:val="0"/>
              <w:spacing w:line="240" w:lineRule="auto"/>
              <w:contextualSpacing w:val="0"/>
              <w:rPr>
                <w:sz w:val="18"/>
                <w:szCs w:val="18"/>
              </w:rPr>
            </w:pPr>
            <w:r w:rsidDel="00000000" w:rsidR="00000000" w:rsidRPr="00000000">
              <w:rPr>
                <w:b w:val="1"/>
                <w:sz w:val="18"/>
                <w:szCs w:val="18"/>
                <w:rtl w:val="0"/>
              </w:rPr>
              <w:t xml:space="preserve">  7 </w:t>
            </w:r>
            <w:r w:rsidDel="00000000" w:rsidR="00000000" w:rsidRPr="00000000">
              <w:rPr>
                <w:sz w:val="18"/>
                <w:szCs w:val="18"/>
                <w:rtl w:val="0"/>
              </w:rPr>
              <w:t xml:space="preserve">30th-percentile</w:t>
            </w:r>
          </w:p>
          <w:p w:rsidR="00000000" w:rsidDel="00000000" w:rsidP="00000000" w:rsidRDefault="00000000" w:rsidRPr="00000000" w14:paraId="00000475">
            <w:pPr>
              <w:widowControl w:val="0"/>
              <w:spacing w:line="240" w:lineRule="auto"/>
              <w:contextualSpacing w:val="0"/>
              <w:rPr>
                <w:sz w:val="18"/>
                <w:szCs w:val="18"/>
              </w:rPr>
            </w:pPr>
            <w:r w:rsidDel="00000000" w:rsidR="00000000" w:rsidRPr="00000000">
              <w:rPr>
                <w:b w:val="1"/>
                <w:sz w:val="18"/>
                <w:szCs w:val="18"/>
                <w:rtl w:val="0"/>
              </w:rPr>
              <w:t xml:space="preserve">  4 </w:t>
            </w:r>
            <w:r w:rsidDel="00000000" w:rsidR="00000000" w:rsidRPr="00000000">
              <w:rPr>
                <w:sz w:val="18"/>
                <w:szCs w:val="18"/>
                <w:rtl w:val="0"/>
              </w:rPr>
              <w:t xml:space="preserve">10th-percentile</w:t>
            </w:r>
          </w:p>
          <w:p w:rsidR="00000000" w:rsidDel="00000000" w:rsidP="00000000" w:rsidRDefault="00000000" w:rsidRPr="00000000" w14:paraId="00000476">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contextualSpacing w:val="0"/>
              <w:rPr>
                <w:sz w:val="18"/>
                <w:szCs w:val="18"/>
              </w:rPr>
            </w:pPr>
            <w:r w:rsidDel="00000000" w:rsidR="00000000" w:rsidRPr="00000000">
              <w:rPr>
                <w:sz w:val="18"/>
                <w:szCs w:val="18"/>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contextualSpacing w:val="0"/>
              <w:rPr>
                <w:b w:val="1"/>
                <w:sz w:val="18"/>
                <w:szCs w:val="18"/>
              </w:rPr>
            </w:pPr>
            <w:r w:rsidDel="00000000" w:rsidR="00000000" w:rsidRPr="00000000">
              <w:rPr>
                <w:sz w:val="18"/>
                <w:szCs w:val="18"/>
                <w:rtl w:val="0"/>
              </w:rPr>
              <w:t xml:space="preserve">Growth in market dominance since trade start date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market::mkt_cap_against_total_market_growth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contextualSpacing w:val="0"/>
              <w:rPr>
                <w:sz w:val="18"/>
                <w:szCs w:val="18"/>
              </w:rPr>
            </w:pPr>
            <w:r w:rsidDel="00000000" w:rsidR="00000000" w:rsidRPr="00000000">
              <w:rPr>
                <w:b w:val="1"/>
                <w:sz w:val="18"/>
                <w:szCs w:val="18"/>
                <w:rtl w:val="0"/>
              </w:rPr>
              <w:t xml:space="preserve">13 </w:t>
            </w:r>
            <w:r w:rsidDel="00000000" w:rsidR="00000000" w:rsidRPr="00000000">
              <w:rPr>
                <w:sz w:val="18"/>
                <w:szCs w:val="18"/>
                <w:rtl w:val="0"/>
              </w:rPr>
              <w:t xml:space="preserve">99th-percentile</w:t>
            </w:r>
          </w:p>
          <w:p w:rsidR="00000000" w:rsidDel="00000000" w:rsidP="00000000" w:rsidRDefault="00000000" w:rsidRPr="00000000" w14:paraId="0000047C">
            <w:pPr>
              <w:widowControl w:val="0"/>
              <w:spacing w:line="240" w:lineRule="auto"/>
              <w:contextualSpacing w:val="0"/>
              <w:rPr>
                <w:sz w:val="18"/>
                <w:szCs w:val="18"/>
              </w:rPr>
            </w:pPr>
            <w:r w:rsidDel="00000000" w:rsidR="00000000" w:rsidRPr="00000000">
              <w:rPr>
                <w:b w:val="1"/>
                <w:sz w:val="18"/>
                <w:szCs w:val="18"/>
                <w:rtl w:val="0"/>
              </w:rPr>
              <w:t xml:space="preserve">12</w:t>
            </w:r>
            <w:r w:rsidDel="00000000" w:rsidR="00000000" w:rsidRPr="00000000">
              <w:rPr>
                <w:sz w:val="18"/>
                <w:szCs w:val="18"/>
                <w:rtl w:val="0"/>
              </w:rPr>
              <w:t xml:space="preserve"> 95th-percentile</w:t>
            </w:r>
          </w:p>
          <w:p w:rsidR="00000000" w:rsidDel="00000000" w:rsidP="00000000" w:rsidRDefault="00000000" w:rsidRPr="00000000" w14:paraId="0000047D">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85th-percentile</w:t>
            </w:r>
          </w:p>
          <w:p w:rsidR="00000000" w:rsidDel="00000000" w:rsidP="00000000" w:rsidRDefault="00000000" w:rsidRPr="00000000" w14:paraId="0000047E">
            <w:pPr>
              <w:widowControl w:val="0"/>
              <w:spacing w:line="240" w:lineRule="auto"/>
              <w:contextualSpacing w:val="0"/>
              <w:rPr>
                <w:sz w:val="18"/>
                <w:szCs w:val="18"/>
              </w:rPr>
            </w:pPr>
            <w:r w:rsidDel="00000000" w:rsidR="00000000" w:rsidRPr="00000000">
              <w:rPr>
                <w:b w:val="1"/>
                <w:sz w:val="18"/>
                <w:szCs w:val="18"/>
                <w:rtl w:val="0"/>
              </w:rPr>
              <w:t xml:space="preserve">  5 </w:t>
            </w:r>
            <w:r w:rsidDel="00000000" w:rsidR="00000000" w:rsidRPr="00000000">
              <w:rPr>
                <w:sz w:val="18"/>
                <w:szCs w:val="18"/>
                <w:rtl w:val="0"/>
              </w:rPr>
              <w:t xml:space="preserve">50th-percentile</w:t>
            </w:r>
          </w:p>
          <w:p w:rsidR="00000000" w:rsidDel="00000000" w:rsidP="00000000" w:rsidRDefault="00000000" w:rsidRPr="00000000" w14:paraId="0000047F">
            <w:pPr>
              <w:widowControl w:val="0"/>
              <w:spacing w:line="240" w:lineRule="auto"/>
              <w:contextualSpacing w:val="0"/>
              <w:rPr>
                <w:sz w:val="18"/>
                <w:szCs w:val="18"/>
              </w:rPr>
            </w:pPr>
            <w:r w:rsidDel="00000000" w:rsidR="00000000" w:rsidRPr="00000000">
              <w:rPr>
                <w:b w:val="1"/>
                <w:sz w:val="18"/>
                <w:szCs w:val="18"/>
                <w:rtl w:val="0"/>
              </w:rPr>
              <w:t xml:space="preserve">  3 </w:t>
            </w:r>
            <w:r w:rsidDel="00000000" w:rsidR="00000000" w:rsidRPr="00000000">
              <w:rPr>
                <w:sz w:val="18"/>
                <w:szCs w:val="18"/>
                <w:rtl w:val="0"/>
              </w:rPr>
              <w:t xml:space="preserve">30th-percentile</w:t>
            </w:r>
          </w:p>
          <w:p w:rsidR="00000000" w:rsidDel="00000000" w:rsidP="00000000" w:rsidRDefault="00000000" w:rsidRPr="00000000" w14:paraId="00000480">
            <w:pPr>
              <w:widowControl w:val="0"/>
              <w:spacing w:line="240" w:lineRule="auto"/>
              <w:contextualSpacing w:val="0"/>
              <w:rPr>
                <w:sz w:val="18"/>
                <w:szCs w:val="18"/>
              </w:rPr>
            </w:pPr>
            <w:r w:rsidDel="00000000" w:rsidR="00000000" w:rsidRPr="00000000">
              <w:rPr>
                <w:b w:val="1"/>
                <w:sz w:val="18"/>
                <w:szCs w:val="18"/>
                <w:rtl w:val="0"/>
              </w:rPr>
              <w:t xml:space="preserve">  2 </w:t>
            </w:r>
            <w:r w:rsidDel="00000000" w:rsidR="00000000" w:rsidRPr="00000000">
              <w:rPr>
                <w:sz w:val="18"/>
                <w:szCs w:val="18"/>
                <w:rtl w:val="0"/>
              </w:rPr>
              <w:t xml:space="preserve">10th-percentile</w:t>
            </w:r>
          </w:p>
          <w:p w:rsidR="00000000" w:rsidDel="00000000" w:rsidP="00000000" w:rsidRDefault="00000000" w:rsidRPr="00000000" w14:paraId="00000481">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0-10th percentile</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contextualSpacing w:val="0"/>
              <w:rPr>
                <w:sz w:val="18"/>
                <w:szCs w:val="18"/>
              </w:rPr>
            </w:pPr>
            <w:r w:rsidDel="00000000" w:rsidR="00000000" w:rsidRPr="00000000">
              <w:rPr>
                <w:sz w:val="18"/>
                <w:szCs w:val="18"/>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contextualSpacing w:val="0"/>
              <w:rPr>
                <w:sz w:val="18"/>
                <w:szCs w:val="18"/>
              </w:rPr>
            </w:pPr>
            <w:r w:rsidDel="00000000" w:rsidR="00000000" w:rsidRPr="00000000">
              <w:rPr>
                <w:sz w:val="18"/>
                <w:szCs w:val="18"/>
                <w:rtl w:val="0"/>
              </w:rPr>
              <w:t xml:space="preserve">Inverse of percentage of coins allocated to the founders/team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ico_proceeds_founders_team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contextualSpacing w:val="0"/>
              <w:rPr>
                <w:sz w:val="18"/>
                <w:szCs w:val="18"/>
              </w:rPr>
            </w:pPr>
            <w:r w:rsidDel="00000000" w:rsidR="00000000" w:rsidRPr="00000000">
              <w:rPr>
                <w:b w:val="1"/>
                <w:sz w:val="18"/>
                <w:szCs w:val="18"/>
                <w:rtl w:val="0"/>
              </w:rPr>
              <w:t xml:space="preserve">15 </w:t>
            </w:r>
            <w:r w:rsidDel="00000000" w:rsidR="00000000" w:rsidRPr="00000000">
              <w:rPr>
                <w:sz w:val="18"/>
                <w:szCs w:val="18"/>
                <w:rtl w:val="0"/>
              </w:rPr>
              <w:t xml:space="preserve">0-5%</w:t>
            </w:r>
          </w:p>
          <w:p w:rsidR="00000000" w:rsidDel="00000000" w:rsidP="00000000" w:rsidRDefault="00000000" w:rsidRPr="00000000" w14:paraId="00000487">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5-10%</w:t>
            </w:r>
          </w:p>
          <w:p w:rsidR="00000000" w:rsidDel="00000000" w:rsidP="00000000" w:rsidRDefault="00000000" w:rsidRPr="00000000" w14:paraId="00000488">
            <w:pPr>
              <w:widowControl w:val="0"/>
              <w:spacing w:line="240" w:lineRule="auto"/>
              <w:contextualSpacing w:val="0"/>
              <w:rPr>
                <w:sz w:val="18"/>
                <w:szCs w:val="18"/>
              </w:rPr>
            </w:pPr>
            <w:r w:rsidDel="00000000" w:rsidR="00000000" w:rsidRPr="00000000">
              <w:rPr>
                <w:b w:val="1"/>
                <w:sz w:val="18"/>
                <w:szCs w:val="18"/>
                <w:rtl w:val="0"/>
              </w:rPr>
              <w:t xml:space="preserve">5  </w:t>
            </w:r>
            <w:r w:rsidDel="00000000" w:rsidR="00000000" w:rsidRPr="00000000">
              <w:rPr>
                <w:sz w:val="18"/>
                <w:szCs w:val="18"/>
                <w:rtl w:val="0"/>
              </w:rPr>
              <w:t xml:space="preserve">10-20%</w:t>
            </w:r>
          </w:p>
          <w:p w:rsidR="00000000" w:rsidDel="00000000" w:rsidP="00000000" w:rsidRDefault="00000000" w:rsidRPr="00000000" w14:paraId="00000489">
            <w:pPr>
              <w:widowControl w:val="0"/>
              <w:spacing w:line="240" w:lineRule="auto"/>
              <w:contextualSpacing w:val="0"/>
              <w:rPr>
                <w:sz w:val="18"/>
                <w:szCs w:val="18"/>
              </w:rPr>
            </w:pPr>
            <w:r w:rsidDel="00000000" w:rsidR="00000000" w:rsidRPr="00000000">
              <w:rPr>
                <w:b w:val="1"/>
                <w:sz w:val="18"/>
                <w:szCs w:val="18"/>
                <w:rtl w:val="0"/>
              </w:rPr>
              <w:t xml:space="preserve">2  </w:t>
            </w:r>
            <w:r w:rsidDel="00000000" w:rsidR="00000000" w:rsidRPr="00000000">
              <w:rPr>
                <w:sz w:val="18"/>
                <w:szCs w:val="18"/>
                <w:rtl w:val="0"/>
              </w:rPr>
              <w:t xml:space="preserve">0%</w:t>
            </w:r>
          </w:p>
          <w:p w:rsidR="00000000" w:rsidDel="00000000" w:rsidP="00000000" w:rsidRDefault="00000000" w:rsidRPr="00000000" w14:paraId="0000048A">
            <w:pPr>
              <w:widowControl w:val="0"/>
              <w:spacing w:line="240" w:lineRule="auto"/>
              <w:contextualSpacing w:val="0"/>
              <w:rPr>
                <w:sz w:val="18"/>
                <w:szCs w:val="18"/>
              </w:rPr>
            </w:pPr>
            <w:r w:rsidDel="00000000" w:rsidR="00000000" w:rsidRPr="00000000">
              <w:rPr>
                <w:b w:val="1"/>
                <w:sz w:val="18"/>
                <w:szCs w:val="18"/>
                <w:rtl w:val="0"/>
              </w:rPr>
              <w:t xml:space="preserve">0  </w:t>
            </w:r>
            <w:r w:rsidDel="00000000" w:rsidR="00000000" w:rsidRPr="00000000">
              <w:rPr>
                <w:sz w:val="18"/>
                <w:szCs w:val="18"/>
                <w:rtl w:val="0"/>
              </w:rPr>
              <w:t xml:space="preserve">20%+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contextualSpacing w:val="0"/>
              <w:jc w:val="center"/>
              <w:rPr>
                <w:b w:val="1"/>
                <w:sz w:val="18"/>
                <w:szCs w:val="18"/>
              </w:rPr>
            </w:pPr>
            <w:r w:rsidDel="00000000" w:rsidR="00000000" w:rsidRPr="00000000">
              <w:rPr>
                <w:b w:val="1"/>
                <w:sz w:val="18"/>
                <w:szCs w:val="18"/>
                <w:rtl w:val="0"/>
              </w:rPr>
              <w:t xml:space="preserve">H</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contextualSpacing w:val="0"/>
              <w:jc w:val="center"/>
              <w:rPr>
                <w:b w:val="1"/>
                <w:sz w:val="18"/>
                <w:szCs w:val="18"/>
              </w:rPr>
            </w:pPr>
            <w:r w:rsidDel="00000000" w:rsidR="00000000" w:rsidRPr="00000000">
              <w:rPr>
                <w:b w:val="1"/>
                <w:sz w:val="18"/>
                <w:szCs w:val="18"/>
                <w:rtl w:val="0"/>
              </w:rPr>
              <w:t xml:space="preserve">Professional investor backing // Transparency- 10%*</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contextualSpacing w:val="0"/>
              <w:rPr>
                <w:sz w:val="18"/>
                <w:szCs w:val="18"/>
              </w:rPr>
            </w:pPr>
            <w:r w:rsidDel="00000000" w:rsidR="00000000" w:rsidRPr="00000000">
              <w:rPr>
                <w:sz w:val="18"/>
                <w:szCs w:val="18"/>
                <w:rtl w:val="0"/>
              </w:rPr>
              <w:t xml:space="preserve">H1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contextualSpacing w:val="0"/>
              <w:rPr>
                <w:sz w:val="18"/>
                <w:szCs w:val="18"/>
              </w:rPr>
            </w:pPr>
            <w:r w:rsidDel="00000000" w:rsidR="00000000" w:rsidRPr="00000000">
              <w:rPr>
                <w:sz w:val="18"/>
                <w:szCs w:val="18"/>
                <w:rtl w:val="0"/>
              </w:rPr>
              <w:t xml:space="preserve">Previously backed by professional investors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investor_backed_previously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95">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contextualSpacing w:val="0"/>
              <w:rPr>
                <w:sz w:val="18"/>
                <w:szCs w:val="18"/>
              </w:rPr>
            </w:pPr>
            <w:r w:rsidDel="00000000" w:rsidR="00000000" w:rsidRPr="00000000">
              <w:rPr>
                <w:sz w:val="18"/>
                <w:szCs w:val="18"/>
                <w:rtl w:val="0"/>
              </w:rPr>
              <w:t xml:space="preserve">H2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contextualSpacing w:val="0"/>
              <w:rPr>
                <w:sz w:val="18"/>
                <w:szCs w:val="18"/>
              </w:rPr>
            </w:pPr>
            <w:r w:rsidDel="00000000" w:rsidR="00000000" w:rsidRPr="00000000">
              <w:rPr>
                <w:sz w:val="18"/>
                <w:szCs w:val="18"/>
                <w:rtl w:val="0"/>
              </w:rPr>
              <w:t xml:space="preserve">Financial statements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company_publishes_financial_statements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9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contextualSpacing w:val="0"/>
              <w:rPr>
                <w:sz w:val="18"/>
                <w:szCs w:val="18"/>
              </w:rPr>
            </w:pPr>
            <w:r w:rsidDel="00000000" w:rsidR="00000000" w:rsidRPr="00000000">
              <w:rPr>
                <w:sz w:val="18"/>
                <w:szCs w:val="18"/>
                <w:rtl w:val="0"/>
              </w:rPr>
              <w:t xml:space="preserve">H3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contextualSpacing w:val="0"/>
              <w:rPr>
                <w:sz w:val="18"/>
                <w:szCs w:val="18"/>
              </w:rPr>
            </w:pPr>
            <w:r w:rsidDel="00000000" w:rsidR="00000000" w:rsidRPr="00000000">
              <w:rPr>
                <w:sz w:val="18"/>
                <w:szCs w:val="18"/>
                <w:rtl w:val="0"/>
              </w:rPr>
              <w:t xml:space="preserve">Burn rate and costs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company_burn_rate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A1">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contextualSpacing w:val="0"/>
              <w:rPr>
                <w:sz w:val="18"/>
                <w:szCs w:val="18"/>
              </w:rPr>
            </w:pPr>
            <w:r w:rsidDel="00000000" w:rsidR="00000000" w:rsidRPr="00000000">
              <w:rPr>
                <w:sz w:val="18"/>
                <w:szCs w:val="18"/>
                <w:rtl w:val="0"/>
              </w:rPr>
              <w:t xml:space="preserve">H4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contextualSpacing w:val="0"/>
              <w:rPr>
                <w:sz w:val="18"/>
                <w:szCs w:val="18"/>
              </w:rPr>
            </w:pPr>
            <w:r w:rsidDel="00000000" w:rsidR="00000000" w:rsidRPr="00000000">
              <w:rPr>
                <w:sz w:val="18"/>
                <w:szCs w:val="18"/>
                <w:rtl w:val="0"/>
              </w:rPr>
              <w:t xml:space="preserve">Financial gains predictions published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company_gains_predictions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A7">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contextualSpacing w:val="0"/>
              <w:rPr>
                <w:sz w:val="18"/>
                <w:szCs w:val="18"/>
              </w:rPr>
            </w:pPr>
            <w:r w:rsidDel="00000000" w:rsidR="00000000" w:rsidRPr="00000000">
              <w:rPr>
                <w:sz w:val="18"/>
                <w:szCs w:val="18"/>
                <w:rtl w:val="0"/>
              </w:rPr>
              <w:t xml:space="preserve">H5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contextualSpacing w:val="0"/>
              <w:rPr>
                <w:sz w:val="18"/>
                <w:szCs w:val="18"/>
              </w:rPr>
            </w:pPr>
            <w:r w:rsidDel="00000000" w:rsidR="00000000" w:rsidRPr="00000000">
              <w:rPr>
                <w:sz w:val="18"/>
                <w:szCs w:val="18"/>
                <w:rtl w:val="0"/>
              </w:rPr>
              <w:t xml:space="preserve">Company has strategic partnerships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company_explains_strategic_partnerships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AD">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contextualSpacing w:val="0"/>
              <w:rPr>
                <w:sz w:val="18"/>
                <w:szCs w:val="18"/>
              </w:rPr>
            </w:pPr>
            <w:r w:rsidDel="00000000" w:rsidR="00000000" w:rsidRPr="00000000">
              <w:rPr>
                <w:sz w:val="18"/>
                <w:szCs w:val="18"/>
                <w:rtl w:val="0"/>
              </w:rPr>
              <w:t xml:space="preserve">H6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contextualSpacing w:val="0"/>
              <w:rPr>
                <w:sz w:val="18"/>
                <w:szCs w:val="18"/>
              </w:rPr>
            </w:pPr>
            <w:r w:rsidDel="00000000" w:rsidR="00000000" w:rsidRPr="00000000">
              <w:rPr>
                <w:sz w:val="18"/>
                <w:szCs w:val="18"/>
                <w:rtl w:val="0"/>
              </w:rPr>
              <w:t xml:space="preserve">Company explains advantages over competition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company_explains_advantage_over_competition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B3">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contextualSpacing w:val="0"/>
              <w:rPr>
                <w:sz w:val="18"/>
                <w:szCs w:val="18"/>
              </w:rPr>
            </w:pPr>
            <w:r w:rsidDel="00000000" w:rsidR="00000000" w:rsidRPr="00000000">
              <w:rPr>
                <w:sz w:val="18"/>
                <w:szCs w:val="18"/>
                <w:rtl w:val="0"/>
              </w:rPr>
              <w:t xml:space="preserve">H7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contextualSpacing w:val="0"/>
              <w:rPr>
                <w:sz w:val="18"/>
                <w:szCs w:val="18"/>
              </w:rPr>
            </w:pPr>
            <w:r w:rsidDel="00000000" w:rsidR="00000000" w:rsidRPr="00000000">
              <w:rPr>
                <w:sz w:val="18"/>
                <w:szCs w:val="18"/>
                <w:rtl w:val="0"/>
              </w:rPr>
              <w:t xml:space="preserve">Company has patents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company_has_patents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B9">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contextualSpacing w:val="0"/>
              <w:rPr>
                <w:sz w:val="18"/>
                <w:szCs w:val="18"/>
              </w:rPr>
            </w:pPr>
            <w:r w:rsidDel="00000000" w:rsidR="00000000" w:rsidRPr="00000000">
              <w:rPr>
                <w:sz w:val="18"/>
                <w:szCs w:val="18"/>
                <w:rtl w:val="0"/>
              </w:rPr>
              <w:t xml:space="preserve">H8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contextualSpacing w:val="0"/>
              <w:rPr>
                <w:sz w:val="18"/>
                <w:szCs w:val="18"/>
              </w:rPr>
            </w:pPr>
            <w:r w:rsidDel="00000000" w:rsidR="00000000" w:rsidRPr="00000000">
              <w:rPr>
                <w:sz w:val="18"/>
                <w:szCs w:val="18"/>
                <w:rtl w:val="0"/>
              </w:rPr>
              <w:t xml:space="preserve">Company issued shares/equity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company_issued_shares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BF">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contextualSpacing w:val="0"/>
              <w:rPr>
                <w:sz w:val="18"/>
                <w:szCs w:val="18"/>
              </w:rPr>
            </w:pPr>
            <w:r w:rsidDel="00000000" w:rsidR="00000000" w:rsidRPr="00000000">
              <w:rPr>
                <w:sz w:val="18"/>
                <w:szCs w:val="18"/>
                <w:rtl w:val="0"/>
              </w:rPr>
              <w:t xml:space="preserve">H9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contextualSpacing w:val="0"/>
              <w:rPr>
                <w:sz w:val="18"/>
                <w:szCs w:val="18"/>
              </w:rPr>
            </w:pPr>
            <w:r w:rsidDel="00000000" w:rsidR="00000000" w:rsidRPr="00000000">
              <w:rPr>
                <w:sz w:val="18"/>
                <w:szCs w:val="18"/>
                <w:rtl w:val="0"/>
              </w:rPr>
              <w:t xml:space="preserve">Company has trademarks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company_has_trademarks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C5">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r>
        <w:trPr>
          <w:trHeight w:val="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contextualSpacing w:val="0"/>
              <w:rPr>
                <w:sz w:val="18"/>
                <w:szCs w:val="18"/>
              </w:rPr>
            </w:pPr>
            <w:r w:rsidDel="00000000" w:rsidR="00000000" w:rsidRPr="00000000">
              <w:rPr>
                <w:sz w:val="18"/>
                <w:szCs w:val="18"/>
                <w:rtl w:val="0"/>
              </w:rPr>
              <w:t xml:space="preserve">H10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contextualSpacing w:val="0"/>
              <w:rPr>
                <w:sz w:val="18"/>
                <w:szCs w:val="18"/>
              </w:rPr>
            </w:pPr>
            <w:r w:rsidDel="00000000" w:rsidR="00000000" w:rsidRPr="00000000">
              <w:rPr>
                <w:sz w:val="18"/>
                <w:szCs w:val="18"/>
                <w:rtl w:val="0"/>
              </w:rPr>
              <w:t xml:space="preserve">Company presents sales/marketing plan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company_presents_sales_mkt_plan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contextualSpacing w:val="0"/>
              <w:rPr>
                <w:sz w:val="18"/>
                <w:szCs w:val="18"/>
              </w:rPr>
            </w:pPr>
            <w:r w:rsidDel="00000000" w:rsidR="00000000" w:rsidRPr="00000000">
              <w:rPr>
                <w:b w:val="1"/>
                <w:sz w:val="18"/>
                <w:szCs w:val="18"/>
                <w:rtl w:val="0"/>
              </w:rPr>
              <w:t xml:space="preserve">10 </w:t>
            </w:r>
            <w:r w:rsidDel="00000000" w:rsidR="00000000" w:rsidRPr="00000000">
              <w:rPr>
                <w:sz w:val="18"/>
                <w:szCs w:val="18"/>
                <w:rtl w:val="0"/>
              </w:rPr>
              <w:t xml:space="preserve">YES</w:t>
            </w:r>
          </w:p>
          <w:p w:rsidR="00000000" w:rsidDel="00000000" w:rsidP="00000000" w:rsidRDefault="00000000" w:rsidRPr="00000000" w14:paraId="000004CB">
            <w:pPr>
              <w:widowControl w:val="0"/>
              <w:spacing w:line="240" w:lineRule="auto"/>
              <w:contextualSpacing w:val="0"/>
              <w:rPr>
                <w:sz w:val="18"/>
                <w:szCs w:val="18"/>
              </w:rPr>
            </w:pPr>
            <w:r w:rsidDel="00000000" w:rsidR="00000000" w:rsidRPr="00000000">
              <w:rPr>
                <w:b w:val="1"/>
                <w:sz w:val="18"/>
                <w:szCs w:val="18"/>
                <w:rtl w:val="0"/>
              </w:rPr>
              <w:t xml:space="preserve">  0 </w:t>
            </w:r>
            <w:r w:rsidDel="00000000" w:rsidR="00000000" w:rsidRPr="00000000">
              <w:rPr>
                <w:sz w:val="18"/>
                <w:szCs w:val="18"/>
                <w:rtl w:val="0"/>
              </w:rPr>
              <w:t xml:space="preserve">NO</w:t>
            </w:r>
          </w:p>
        </w:tc>
      </w:tr>
    </w:tbl>
    <w:p w:rsidR="00000000" w:rsidDel="00000000" w:rsidP="00000000" w:rsidRDefault="00000000" w:rsidRPr="00000000" w14:paraId="000004CC">
      <w:pPr>
        <w:contextualSpacing w:val="0"/>
        <w:rPr/>
      </w:pPr>
      <w:r w:rsidDel="00000000" w:rsidR="00000000" w:rsidRPr="00000000">
        <w:rPr>
          <w:rtl w:val="0"/>
        </w:rPr>
      </w:r>
    </w:p>
    <w:p w:rsidR="00000000" w:rsidDel="00000000" w:rsidP="00000000" w:rsidRDefault="00000000" w:rsidRPr="00000000" w14:paraId="000004CD">
      <w:pPr>
        <w:contextualSpacing w:val="0"/>
        <w:rPr>
          <w:b w:val="1"/>
        </w:rPr>
      </w:pPr>
      <w:r w:rsidDel="00000000" w:rsidR="00000000" w:rsidRPr="00000000">
        <w:rPr>
          <w:b w:val="1"/>
          <w:rtl w:val="0"/>
        </w:rPr>
        <w:t xml:space="preserve">*out of a total of 100%</w:t>
      </w:r>
      <w:r w:rsidDel="00000000" w:rsidR="00000000" w:rsidRPr="00000000">
        <w:rPr>
          <w:rtl w:val="0"/>
        </w:rPr>
      </w:r>
    </w:p>
    <w:sectPr>
      <w:pgSz w:h="12240" w:w="158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ne Tina" w:id="30" w:date="2018-10-16T08:51:02Z">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may i ask what is "QA" in team metric?</w:t>
      </w:r>
    </w:p>
  </w:comment>
  <w:comment w:author="Raluca Paduraru" w:id="31" w:date="2018-10-17T11:49:00Z">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Tina, This refers to the fact that a project has a dedicated team that performs quality audit on the code for that project.</w:t>
      </w:r>
    </w:p>
  </w:comment>
  <w:comment w:author="Amit Mohta" w:id="32" w:date="2018-01-15T18:09:28Z">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interesting to create a Market Cap section where by it is categories as per the Sectors, which will show the dominant sectors. Something like S&amp;P Index. Currently i do that in my spread sheet</w:t>
      </w:r>
    </w:p>
  </w:comment>
  <w:comment w:author="Raluca Paduraru" w:id="33" w:date="2018-01-16T06:21:39Z">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Amit! Thanks for reaching out. Maybe you can send us an email at support@coincheckup.com elaborating on your idea so that we know what to consider for future revisions. Thanks!</w:t>
      </w:r>
    </w:p>
  </w:comment>
  <w:comment w:author="Raluca Paduraru" w:id="48" w:date="2018-01-03T07:25:00Z">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Brian, Thanks for your involvement and your suggestion . We will consider it. All the best!</w:t>
      </w:r>
    </w:p>
  </w:comment>
  <w:comment w:author="xthexpert" w:id="7" w:date="2018-09-21T19:58:07Z">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of the marketing team does weight projects with significant capital resources high. This is often not the best particular product where other substitutes can be found. Moreover, as the market matures and Wall Street moves in over the next year, attempts will be made by publicly traded companies to throw resources behind hand-crafted teams to muscle out other projects. They will be successful in doing so quite often just because they can raise more public awareness because of higher marketing budgets. Just something to keep in mind.</w:t>
      </w:r>
    </w:p>
  </w:comment>
  <w:comment w:author="xthexpert" w:id="8" w:date="2018-09-21T20:04:07Z">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 at the higher executive levels, yes. Again, my experience with public tech companies is that age usually was less of an issue. I would go from walking around at a government contractor client's location, where I was in my 20's surrounded by silver-back guerrillas, to a tech client where only half the executives had salt &amp; pepper up top. Again, this factor will fluctuate as this space matures.</w:t>
      </w:r>
    </w:p>
  </w:comment>
  <w:comment w:author="Kris Lee" w:id="34" w:date="2018-05-22T16:54:38Z">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Raluca, Could you explain me more about this: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99th-percentile(from the decentralized coins)</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90 95th-percentile</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80 85th-percentile</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50th-percentile</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 30th-percentile</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10th-percentile</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0-10th percentile"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how can you calculate it?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in advance,</w:t>
      </w:r>
    </w:p>
  </w:comment>
  <w:comment w:author="Raluca Paduraru" w:id="35" w:date="2018-05-23T05:44:41Z">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Long Vu, please see here a general definition of this measurement unit: https://en.wikipedia.org/wiki/Percentile</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the definition, based on the number of community members (sum of Facebook, Twitter , Youtube and Reddit followers) we score this dimension from 0 to 100 points depending on the percentile the community_size falls in.</w:t>
      </w:r>
    </w:p>
  </w:comment>
  <w:comment w:author="xthexpert" w:id="4" w:date="2018-09-21T19:37:18Z">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 I completely agree with, and should likely stand alone. Consider grouping the remaining social media in not only a separate aggregate, but in a completely independent rating, As we have seen, those 3rd party platforms have been heavily engaged in censorship, and while this may not impact many projects now, it certainly will as the blockchain matures. Various platforms and projects will have business interests that will conflict with others, advisors will cross over multiple projects, and other conflicting issues that impair a number of sections &amp; scoring throughout this document - not just here. I understand the difficulty in creating the rating system, and it is a wonderful and welcome addition to the site. The fact that I can even access &amp; comment is a testament to the integrity and devotion of the team behind it and the site. Having put together risk assessments for a number of fortune 500 companies, the level of research &amp; detail in undertaking such a project is not lost on me. I will make a number of other suggestions, but here let me just state that many could likely be applied globally. Also, I'm not sure whether this is or could eventually become possible, but given the subjective nature and my own natural curiosity, I do find myself wishing I could generate my own personal score by removing certain criteria, changing weights, etc. I am an accountant, not an IT person, so it is also not lost on me that undertaking such an endeavor could be a massive ordeal. Certainly doing complex risk assessments in excel with macros and other conditional aspects was quite an ordeal, and you guys have already done this. Thank you again for this gift to the community.</w:t>
      </w:r>
    </w:p>
  </w:comment>
  <w:comment w:author="Raluca Paduraru" w:id="5" w:date="2018-09-25T11:35:26Z">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highly appreciate your feedback as well as the input you brought. We will analyze the points you made throughout the document and we will see which can be inserted in our future revisions of the formula. If you have any further suggestions for coincheckup.com, in general, you can always use support@coincheckup.com to ease the dialogue.</w:t>
      </w:r>
    </w:p>
  </w:comment>
  <w:comment w:author="xthexpert" w:id="9" w:date="2018-09-21T20:11:54Z">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&amp; legal advisors are likely more important at this stage than managing multi-million dollar engagements. That I would likely find more important with respect to operations at the project. As it stands in this section, that is really the only criteria that carries weight. The other 2 can just be done with a few clicks of a mouse. I would also say that as someone who has a significant level of experience in valuation engagements, team strength is more than 2x as important as an advisory board. I would knock this down a percentage point or two.</w:t>
      </w:r>
    </w:p>
  </w:comment>
  <w:comment w:author="Luis Emiro Linares" w:id="12" w:date="2018-02-21T21:01:08Z">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To me, it is wonderful that the scoring formula is open to public discussion like this!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would be a powerful discriminator of scams if the scoring on the whitepaper checked the quality of the whitepaper. For instance, if the whitepaper included a description of a mathematical model upon which the coin/token operates, it would convey much more trust on it than the marketing/buzzword ladden "whitepapers" that litter the cryptospace nowadays.</w:t>
      </w:r>
    </w:p>
  </w:comment>
  <w:comment w:author="Raluca Paduraru" w:id="13" w:date="2018-02-22T07:01:04Z">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Luis,</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appreciation and your input. Indeed quality of the whitepaper is very important as are many other factors to the success of a project/coin. At the same time judging a whitepaper might be subject to bias as different people might look into different things and whitepaper can actually have multiple sections that can be rated. As we are focused on remaining as unbiased as possible, we are yet to figure out an optimal solution to your above proposal. We'll keep our community informed about the all changes/improvements in the formula by maintain this public.</w:t>
      </w:r>
    </w:p>
  </w:comment>
  <w:comment w:author="Robyn Atwell" w:id="14" w:date="2018-04-25T18:17:56Z">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Raluca, any chance of using your chart for our group to rate ICO's. +atwellrobyn@gmail.com  I tried to copy but it didnt look the same as ZenCash.. Thanks for the work you do. Excellent work!!!</w:t>
      </w:r>
    </w:p>
  </w:comment>
  <w:comment w:author="Robyn Atwell" w:id="15" w:date="2018-04-25T18:39:13Z">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sharing. Cheers</w:t>
      </w:r>
    </w:p>
  </w:comment>
  <w:comment w:author="Raluca Paduraru" w:id="16" w:date="2018-04-26T06:08:10Z">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Robyn, Thanks for your interest and your appreciation. For details, please reach out to support@coincheckup.com</w:t>
      </w:r>
    </w:p>
  </w:comment>
  <w:comment w:author="Ken Raphael" w:id="36" w:date="2018-02-25T22:33:40Z">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adding daily adoption rate, if the info is available. For many coins this can be derived from the blockchain. We found here that this is the best dynamic correlator for succeeding growth of the asset.</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https://www.sciencedirect.com/science/article/pii/S1567422317300480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many of these assets are end user products - this measure can be like a dynamic scoring so it will also alert when the asset is growing or provide warning signs when it is waning. It can be used in moving average form like averaged over 30 days and updated monthly.</w:t>
      </w:r>
    </w:p>
  </w:comment>
  <w:comment w:author="Raluca Paduraru" w:id="37" w:date="2018-02-26T08:12:44Z">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 lot for your suggestion Ken. We are actually investigating how to best include network activity that would highlight actual adoption for a specific coin/project.</w:t>
      </w:r>
    </w:p>
  </w:comment>
  <w:comment w:author="xthexpert" w:id="20" w:date="2018-09-21T20:58:36Z">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interesting, particularly from my perspective as having worked with public companies, understanding value determinants, and knowing a great deal about economics and currencies. Coins have differing uses - utility, store of value, exchange of value, security, and things we haven't even thought of. Some projects will invent a better mousetrap, others will serve specific purposes, and others will actually create value that never existed before (like Microsoft &amp; Amazon). Unlike other investments or commodities, coins &amp; tokens are more of a hybrid of both; generally speaking. Intrinsic value is arguable, and having also done expert witness work and arguing with some of the greatest legal minds in open court, I can confidently say that both sides of the argument are strong, and we won't see either side more credible than the other for the foreseeable future. Again, long-term strength here IMO will be driven by usage, underlying technology, innovation, value deliverance, and ongoing community involvement. Some tokens will constantly be used &amp; the team doing on-going maintenance could be less than 10 people - say for a gambling token. A coin like BTC will do better as a long-term storage of value and have lower trading volumes, yet still maintain a high strength. Ultimately a number of complex factors will arrive at an equilibrium. Coin strength/value will be that repository. That will impact almost every criteria in this section, and even render some of them completely moot. Moreover, everything is currently denominated in terms of BTC, generally. As goes bitcoin, so goes everything else. This impacts the market cap. This section is highly subjective, serves more as the equity section on a balance sheet, but also has aspects like emission &amp; ICO founders proceeds to consider. I can only say that currently it affords more weight to coins/tokens used for trading/volume; not necessarily equivalent to strength.</w:t>
      </w:r>
    </w:p>
  </w:comment>
  <w:comment w:author="xthexpert" w:id="27" w:date="2018-09-21T21:05:22Z">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companies do not publish financial statements. this would provide more weight to publicly traded issuers. those are the tokens (ripple) that I currently have less faith in, as destroying the decentralized nature of the blockchain through increased regulation is a vested interest.</w:t>
      </w:r>
    </w:p>
  </w:comment>
  <w:comment w:author="Mandisa Mabuza" w:id="50" w:date="2018-02-12T02:46:03Z">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site and the scoring formula you guys use. Its a great resource. Any plans for something similar for scoring ICO upcoming projects. I'm interested. In fact, is there anyway I can work with you to create such a tool for myself.</w:t>
      </w:r>
    </w:p>
  </w:comment>
  <w:comment w:author="Raluca Paduraru" w:id="51" w:date="2018-02-12T05:40:03Z">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Mandisa! Thank you for the appreciation. We are considering listing ICOs as well, however this is a mid-term possibility. If you want to get in touch with us and discuss more details please mail us at support@coincheckup.com</w:t>
      </w:r>
    </w:p>
  </w:comment>
  <w:comment w:author="Mandisa Mabuza" w:id="52" w:date="2018-02-12T21:32:17Z">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Raluca,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response. Yes, I would like to discuss more details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creating an ICO rating formula. I have a rating system I currently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I've added my partner, Nate, to this message. We would be happy to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with you to help create a system. We have a checklist we currently use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have been very successful with, but it is not formatted in a way that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CoinCheckup. We'd like to work with you to create what we have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a visible data system you have. Please let me know how you'd like to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proceed.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Mandisa</w:t>
      </w:r>
    </w:p>
  </w:comment>
  <w:comment w:author="xthexpert" w:id="28" w:date="2018-09-21T21:05:27Z">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an IT person, but would this not have a more significant impact on coin strength?</w:t>
      </w:r>
    </w:p>
  </w:comment>
  <w:comment w:author="Raluca Paduraru" w:id="45" w:date="2018-01-03T07:22:40Z">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Job, thanks for your comment and for your involvement. Please notice that in section F - Product we are scoring the existence of a roadmap and also if this is kept updated.All the best!</w:t>
      </w:r>
    </w:p>
  </w:comment>
  <w:comment w:author="Raluca Paduraru" w:id="46" w:date="2018-01-03T07:22:40Z">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Job, thanks for your comment and for your involvement. Please notice that in section F - Product we are scoring the existence of a roadmap and also if this is kept updated.All the best!</w:t>
      </w:r>
    </w:p>
  </w:comment>
  <w:comment w:author="Raluca Paduraru" w:id="47" w:date="2018-01-03T07:22:40Z">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Job, thanks for your comment and for your involvement. Please notice that in section F - Product we are scoring the existence of a roadmap and also if this is kept updated.All the best!</w:t>
      </w:r>
    </w:p>
  </w:comment>
  <w:comment w:author="Tom Lomax" w:id="25" w:date="2018-09-14T13:17:39Z">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web UI this is called "Business/Company Strength", which is probably a better description for this section too?</w:t>
      </w:r>
    </w:p>
  </w:comment>
  <w:comment w:author="Raluca Paduraru" w:id="26" w:date="2018-09-14T13:34:43Z">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Lomax - Yes indeed, you are correct. We clarified it her as well</w:t>
      </w:r>
    </w:p>
  </w:comment>
  <w:comment w:author="christoph.ranaweera" w:id="0" w:date="2018-01-03T10:29:31Z">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new formula makes a lot more sense as it does not wieght each aspect the same way and I believe as well that coin strength and product is more important than advisory board and agree as well to the other weightings.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see the new formula work? like a test webpage. Feel free to mail me the info as well to cr@projectgate.net</w:t>
      </w:r>
    </w:p>
  </w:comment>
  <w:comment w:author="Raluca Paduraru" w:id="1" w:date="2018-01-03T10:43:38Z">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Christoph, thank you for your involvement and your appreciation. We are glad we are on the same page about the new formula. New formula is live on site so you can see ratings on the Analysis tab https://coincheckup.com/analysis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have additional questions please reach out to us using support@coincheckup.com</w:t>
      </w:r>
    </w:p>
  </w:comment>
  <w:comment w:author="Harvey Wilson" w:id="2" w:date="2018-02-13T23:07:22Z">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Raluca,</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coincheckup rating criteria. I have a few thoughts:</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It seems like FB is ranked disproportionately higher than it needs to be from a  social media standpoint.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Why is larger team size considered so important? Seems like we should be looking for an optimum team size.</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Seems like there must be a way to make the subjective data a bit more objective,  More surveys, perhaps?</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IMO you guys do a great job building experience into the ratings. Seems like it might be KPI for all various teams, instead of size. Those two seem to overlap, which would weight the team part of the score a bit higher than intended.</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you for all the great work! You guys have developed a great tool!</w:t>
      </w:r>
    </w:p>
  </w:comment>
  <w:comment w:author="Raluca Paduraru" w:id="3" w:date="2018-02-14T06:33:48Z">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Harvey, thanks for reaching out and your comments. Please find my inputs below:</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As you can see highest weight in the communications channels is given to the blog, which we believe every coin should use for communicating with its users. Facebook is still one of the most popular social media channels alongside Twitter and this is why we score it as well.</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Related to team size, we have preferred the percentile approach so that we do not set some standards but we actually compare team size with the industries standards, so each team gets points compared to other teams not a outside standard.</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3.What do you mean subjective data? ( you can provide more clarity using support@coincheckup.com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4.Experience is indeed very important as it contributes highly to increasing success of a project , however in terms of how big a team is certainly 5 professional employees can achieve more than 3 and 10 more than 5 , also diversity in the team is important so we want to capture all of this.</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appreciation and we are always considering and analyzing any feedback so that we can improve formula in a way that makes sense for majority of the coins to keep it unbiased.</w:t>
      </w:r>
    </w:p>
  </w:comment>
  <w:comment w:author="xthexpert" w:id="29" w:date="2018-09-21T21:23:10Z">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also done forensics for over a decade, and I'm an accountant, so objectivity &amp; skepticism are in my DNA. Actual results I find the most important, but independent party predictions are usually more valuable than those who have a vested interest. Historical, verifiable information is usually the most indicative of future performance. If it is a VC firm, those guys have contact lists a mile long to draw from. The hedge funds are largely investment vehicles used by the public companies to expand into arenas to which they don't currently have access - which is happening in this space right now. How that translates into more or less value is yet to be seen. Also, strategic partnerships can be incestuous. An advisory board member that sits on a complimentary projects advisory team could translate into conflicts of interest, which could diminish value. Again, at this stage I would likely say that 1 prominent individual is a huge factor of importance. It could just be even a person bankrolling the project that isn't even largely involved in the day-to-day. The actual team &amp; company doing the day-to-day, as well as the other factors I've named in other comments is far more important. There also may be some duplication with the marketing team at the beginning and the H6 plan, but I assume that has already been considered by you guys.</w:t>
      </w:r>
    </w:p>
  </w:comment>
  <w:comment w:author="David Knuffmann" w:id="17" w:date="2018-03-07T10:25:38Z">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awsome work and phantastic document!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find out if the token/ coin is a security or offers a clear utility?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as an Investor thats an important point, as I am not investing into securities due to upcoming regulations. Securities ofter have problems in getting listed on well known exchanges which leads to an decreasing value development.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trackable?</w:t>
      </w:r>
    </w:p>
  </w:comment>
  <w:comment w:author="Raluca Paduraru" w:id="18" w:date="2018-03-07T13:34:13Z">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David, Thanks for your appreciation. Though for the moment we do not have a field that clearly specifies this, you can check the coin category and the purpose tab which might give you a better understanding of the project. We might consider also your request in the future.</w:t>
      </w:r>
    </w:p>
  </w:comment>
  <w:comment w:author="David Knuffmann" w:id="19" w:date="2018-03-07T14:30:45Z">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give it a try. Thank you and great service. Best of Luck</w:t>
      </w:r>
    </w:p>
  </w:comment>
  <w:comment w:author="xthexpert" w:id="10" w:date="2018-09-21T20:16:09Z">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almost certainly have overlap with marketing, so if no adjustment has been made to segregate duplication, that would likely be warranted.</w:t>
      </w:r>
    </w:p>
  </w:comment>
  <w:comment w:author="xthexpert" w:id="11" w:date="2018-09-21T20:22:44Z">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a great product and a mediocre team with one superstar on all days that end in "y" over a sub-par product. In the long run, nothing is more important than product. It is is the primary determinant of demand. The best team in the world with a superior marketing strategy &amp; more buzz than a bee hive around a steaming hot pile of feces is a recipe for shorting a coin. No projects will have any level of success without this criteria, which is currently rated at half of the others. Great weighting if I'm speculating short-term.</w:t>
      </w:r>
    </w:p>
  </w:comment>
  <w:comment w:author="xthexpert" w:id="6" w:date="2018-09-21T19:52:36Z">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value the tech lead more than the CEO. For publicly traded companies, this position largely serves as a figurehead who is more of a salesman than anything else. This will certainly become more important as blockchain matures over time. Right now, I think tech is the most critical aspect. Given the infancy of blockchain, I also feel the same about the scoring of time the CEO has been at that level. I am new to blockchain compared to others, but I doubt if I would hire an executive in this space that was +50 years old unless they had a background in the technology arena. I would rather take on someone who worked for IBM as a salesman for the last decade than someone 55 years old that spent the last 20 years at the executive level but never worked in the tech industry. At least he could tell me what type of infrastructure would be needed.</w:t>
      </w:r>
    </w:p>
  </w:comment>
  <w:comment w:author="Malcolm MacLeod" w:id="21" w:date="2018-05-14T17:47:16Z">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bad idea to put much weighting at all on "TPS" - it is easy to *claim* support for high TPS, which is what most scam coins do, in reality none of these coins can actually sustain these TPS in the real world.</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should rather go on how many *real world* transactions per second coins are seeing and not what they claim in their marketing material?</w:t>
      </w:r>
    </w:p>
  </w:comment>
  <w:comment w:author="Raluca Paduraru" w:id="22" w:date="2018-05-15T05:17:22Z">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Malcom, thanks for your feedback. We really appreciate it. We will consider your input for our next formula review. We are now in the phase of automating retrieval for part of the data which might make it  easier to implement what you mention. Any other feedback you might have for us please use support@coincheckup.com</w:t>
      </w:r>
    </w:p>
  </w:comment>
  <w:comment w:author="Malcolm MacLeod" w:id="23" w:date="2018-05-15T07:34:10Z">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metric that pushes scam coins over real coins, when you are serious about having your site actually reflect statistics that actually matter give me a call - until then please stop spamming me with requests for information.</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not participate in a site that actively promotes scam coins over real coins via horribly flawed metrics.</w:t>
      </w:r>
    </w:p>
  </w:comment>
  <w:comment w:author="Raluca Paduraru" w:id="24" w:date="2018-05-15T08:14:42Z">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Malcom, we have been opened to feedback and a conversation with you and were NOT spamming you in anyway, taken into account that you were the one reaching out and offering input in the first place. We are still open in having your input and this is why we have offered the email as a conversation means, which is easier and smoother than comments in a Google doc. At the same time, we courteously ask you to refrain from unproven accusations about our site promoting scams. You are entitled to your opinion with regards to our Algo score being flawed but please try to maintain it as it is :an Opinion. You are free to use the algo score we provide or disregard it, as is any other of our users. If you are interested in making a difference please share your proposed approach. Otherwise, thank you for your involvement so far!</w:t>
      </w:r>
    </w:p>
  </w:comment>
  <w:comment w:author="Raluca Paduraru" w:id="49" w:date="2018-01-29T05:45:25Z">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Tim! Thanks a lot for your involvement and you suggestion. Your point makes sense and we will consider the possibility to incorporate it. All the best!</w:t>
      </w:r>
    </w:p>
  </w:comment>
  <w:comment w:author="Raluca Paduraru" w:id="38" w:date="2017-12-21T14:32:56Z">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suggestion! We will consider this.Al the best!</w:t>
      </w:r>
    </w:p>
  </w:comment>
  <w:comment w:author="Israel Gonzalez" w:id="39" w:date="2017-12-31T01:05:51Z">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scammer tactic to intentionally use typos, misspellings, etc. The aesthetic consideration could be a proxy for understanding that.</w:t>
      </w:r>
    </w:p>
  </w:comment>
  <w:comment w:author="Raluca Paduraru" w:id="40" w:date="2018-01-03T07:20:13Z">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enforcing on this idea and for your involvement in this. As mentioned we will consider it.All the best!</w:t>
      </w:r>
    </w:p>
  </w:comment>
  <w:comment w:author="Anonymous" w:id="41" w:date="2018-01-11T02:22:41Z">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"It's a common scammer tactic to intentionally use typos, misspellings, etc."</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understand why the scammers would do that. Can you please clarify?</w:t>
      </w:r>
    </w:p>
  </w:comment>
  <w:comment w:author="Ryan Neil" w:id="42" w:date="2018-01-11T20:08:33Z">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label this section "website functionally" to describe this section more accurately</w:t>
      </w:r>
    </w:p>
  </w:comment>
  <w:comment w:author="Raluca Paduraru" w:id="43" w:date="2018-01-11T20:29:20Z">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this Ryan! We'll consider it.</w:t>
      </w:r>
    </w:p>
  </w:comment>
  <w:comment w:author="Israel Gonzalez" w:id="44" w:date="2018-01-12T03:50:40Z">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http://www.businessinsider.com/why-nigerian-scam-emails-are-obvious-2014-5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